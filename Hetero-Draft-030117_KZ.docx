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3C223" w14:textId="77777777" w:rsidR="00ED3B0D" w:rsidRDefault="00ED3B0D" w:rsidP="008E7E8A">
      <w:pPr>
        <w:pStyle w:val="Heading1"/>
      </w:pPr>
      <w:r>
        <w:t>Abstract</w:t>
      </w:r>
    </w:p>
    <w:p w14:paraId="09AB6D8B" w14:textId="77777777" w:rsidR="00ED3B0D" w:rsidRDefault="005C671D" w:rsidP="00ED3B0D">
      <w:r>
        <w:t xml:space="preserve">Title: Causal Heterogeneity: Opportunities </w:t>
      </w:r>
      <w:r w:rsidR="004D6E73">
        <w:t xml:space="preserve">and Pitfalls </w:t>
      </w:r>
      <w:r>
        <w:t>in Experimental Data</w:t>
      </w:r>
    </w:p>
    <w:p w14:paraId="10962326" w14:textId="77777777" w:rsidR="005C671D" w:rsidRDefault="005C671D" w:rsidP="00ED3B0D">
      <w:r>
        <w:t>All experimenters know that human and animal su</w:t>
      </w:r>
      <w:r w:rsidR="00D335E2">
        <w:t>bjects show natural variability</w:t>
      </w:r>
      <w:r>
        <w:t xml:space="preserve"> and do not respond to </w:t>
      </w:r>
      <w:r w:rsidR="00D335E2">
        <w:t xml:space="preserve">experimental treatments in a </w:t>
      </w:r>
      <w:r>
        <w:t>uniform way.</w:t>
      </w:r>
      <w:r w:rsidR="00D335E2">
        <w:t xml:space="preserve">  </w:t>
      </w:r>
      <w:r w:rsidR="0062033F">
        <w:t xml:space="preserve">It is common to view </w:t>
      </w:r>
      <w:r w:rsidR="00D335E2">
        <w:t xml:space="preserve">this causal heterogeneity </w:t>
      </w:r>
      <w:r w:rsidR="0062033F">
        <w:t>as a source of error, and in traditional between</w:t>
      </w:r>
      <w:r w:rsidR="00337AAE">
        <w:t>-subjects</w:t>
      </w:r>
      <w:r w:rsidR="0062033F">
        <w:t xml:space="preserve"> designs it is often modeled in this way. In </w:t>
      </w:r>
      <w:r w:rsidR="00337AAE">
        <w:t xml:space="preserve">within-subjects </w:t>
      </w:r>
      <w:r w:rsidR="0062033F">
        <w:t xml:space="preserve">designs, however, where </w:t>
      </w:r>
      <w:r w:rsidR="00337AAE">
        <w:t xml:space="preserve">causal inference involves comparing </w:t>
      </w:r>
      <w:r w:rsidR="0062033F">
        <w:t>subject</w:t>
      </w:r>
      <w:r w:rsidR="00337AAE">
        <w:t>s to themselves</w:t>
      </w:r>
      <w:r w:rsidR="0062033F">
        <w:t xml:space="preserve">, </w:t>
      </w:r>
      <w:r w:rsidR="00337AAE">
        <w:t xml:space="preserve">such </w:t>
      </w:r>
      <w:r w:rsidR="0062033F">
        <w:t xml:space="preserve">heterogeneity can </w:t>
      </w:r>
      <w:r w:rsidR="00921354">
        <w:t xml:space="preserve">be examined directly and can </w:t>
      </w:r>
      <w:r w:rsidR="0062033F">
        <w:t>y</w:t>
      </w:r>
      <w:del w:id="0" w:author="Katherine Zee" w:date="2017-03-02T17:48:00Z">
        <w:r w:rsidR="0062033F" w:rsidDel="004578F9">
          <w:delText>e</w:delText>
        </w:r>
      </w:del>
      <w:r w:rsidR="0062033F">
        <w:t>i</w:t>
      </w:r>
      <w:ins w:id="1" w:author="Katherine Zee" w:date="2017-03-02T17:48:00Z">
        <w:r w:rsidR="004578F9">
          <w:t>e</w:t>
        </w:r>
      </w:ins>
      <w:r w:rsidR="0062033F">
        <w:t xml:space="preserve">ld </w:t>
      </w:r>
      <w:r w:rsidR="00921354">
        <w:t xml:space="preserve">important </w:t>
      </w:r>
      <w:r w:rsidR="0062033F">
        <w:t xml:space="preserve">theoretical and methodological insights. </w:t>
      </w:r>
      <w:r w:rsidR="00921354">
        <w:t xml:space="preserve">We </w:t>
      </w:r>
      <w:r w:rsidR="0062033F">
        <w:t>argue that</w:t>
      </w:r>
      <w:r w:rsidR="00337AAE">
        <w:t xml:space="preserve"> many existing datasets contain </w:t>
      </w:r>
      <w:r w:rsidR="00921354">
        <w:t xml:space="preserve">such </w:t>
      </w:r>
      <w:r w:rsidR="00337AAE">
        <w:t>untapped opportunities</w:t>
      </w:r>
      <w:r w:rsidR="00921354">
        <w:t xml:space="preserve">, and </w:t>
      </w:r>
      <w:r w:rsidR="00276888">
        <w:t>using datasets</w:t>
      </w:r>
      <w:r w:rsidR="004D6E73">
        <w:t xml:space="preserve"> from cognitive and social psychology,</w:t>
      </w:r>
      <w:r w:rsidR="00921354">
        <w:t xml:space="preserve"> we show how</w:t>
      </w:r>
      <w:r w:rsidR="004D6E73">
        <w:t xml:space="preserve"> to avail of </w:t>
      </w:r>
      <w:r w:rsidR="00276888">
        <w:t>them.</w:t>
      </w:r>
      <w:r w:rsidR="00337AAE">
        <w:t xml:space="preserve"> </w:t>
      </w:r>
      <w:r w:rsidR="000065AD">
        <w:t xml:space="preserve">This guidance also applies to those planning to conduct such studies. </w:t>
      </w:r>
      <w:r w:rsidR="004D6E73">
        <w:t xml:space="preserve">We also show the potentially grave consequences of failing to take </w:t>
      </w:r>
      <w:r w:rsidR="00276888">
        <w:t xml:space="preserve">causal </w:t>
      </w:r>
      <w:r w:rsidR="004D6E73">
        <w:t>heterogeneity into account</w:t>
      </w:r>
      <w:ins w:id="2" w:author="Katherine Zee" w:date="2017-03-02T17:48:00Z">
        <w:r w:rsidR="004578F9">
          <w:t xml:space="preserve"> </w:t>
        </w:r>
        <w:commentRangeStart w:id="3"/>
        <w:r w:rsidR="004578F9">
          <w:t>and the tremendous value that can be gained from exploring it</w:t>
        </w:r>
        <w:commentRangeEnd w:id="3"/>
        <w:r w:rsidR="004578F9">
          <w:rPr>
            <w:rStyle w:val="CommentReference"/>
          </w:rPr>
          <w:commentReference w:id="3"/>
        </w:r>
      </w:ins>
      <w:r w:rsidR="004D6E73">
        <w:t>.</w:t>
      </w:r>
    </w:p>
    <w:p w14:paraId="6ACF1E60" w14:textId="77777777" w:rsidR="005E277F" w:rsidRDefault="008E7E8A" w:rsidP="008E7E8A">
      <w:pPr>
        <w:pStyle w:val="Heading1"/>
      </w:pPr>
      <w:r>
        <w:t>Introduction</w:t>
      </w:r>
    </w:p>
    <w:p w14:paraId="26CD4435" w14:textId="40118DFA" w:rsidR="00D14EEE" w:rsidRDefault="00D14EEE" w:rsidP="008A3328">
      <w:r>
        <w:t xml:space="preserve">All organisms show intrinsic heterogeneity, that is, variation in their structure and function that cannot be simply attributed to measurement error. </w:t>
      </w:r>
      <w:commentRangeStart w:id="5"/>
      <w:ins w:id="6" w:author="Katherine Zee" w:date="2017-03-02T17:49:00Z">
        <w:r w:rsidR="002C4F6F">
          <w:t>In psychology it is common to conceptually consider such variability</w:t>
        </w:r>
      </w:ins>
      <w:ins w:id="7" w:author="Katherine Zee" w:date="2017-03-02T17:50:00Z">
        <w:r w:rsidR="002C4F6F">
          <w:t>, for example, in terms of individual differences</w:t>
        </w:r>
      </w:ins>
      <w:commentRangeEnd w:id="5"/>
      <w:ins w:id="8" w:author="Katherine Zee" w:date="2017-03-02T17:51:00Z">
        <w:r w:rsidR="00604658">
          <w:rPr>
            <w:rStyle w:val="CommentReference"/>
          </w:rPr>
          <w:commentReference w:id="5"/>
        </w:r>
      </w:ins>
      <w:ins w:id="10" w:author="Katherine Zee" w:date="2017-03-02T17:50:00Z">
        <w:r w:rsidR="002C4F6F">
          <w:t>.</w:t>
        </w:r>
      </w:ins>
      <w:ins w:id="11" w:author="Katherine Zee" w:date="2017-03-02T17:49:00Z">
        <w:r w:rsidR="002C4F6F">
          <w:t xml:space="preserve"> </w:t>
        </w:r>
      </w:ins>
      <w:r>
        <w:t>Within species in nature, there is heterogeneity in basic phenotypic features such as size, shape, color, symmety. This is true for microorganisms, plants, animals. Humans are no exception. It can be argued that this fact lies at the foundation of modern statistics. At least since the time of Galton, intra-specific variability has be recognized. In Fisher’s landmark book, Statisical Methods for Research Workers, heterogeneity is the background used for determining whether an experimental effect is likely to be real or not. His ANOVA model compares mean differences between treatments and control to what would be expected if that variation was similar to what one would be expected from bac</w:t>
      </w:r>
      <w:r w:rsidR="008A3328">
        <w:t>kground heterogeneity in experi</w:t>
      </w:r>
      <w:r>
        <w:t>mental units.</w:t>
      </w:r>
    </w:p>
    <w:p w14:paraId="2BBE7E7F" w14:textId="1948402F" w:rsidR="005B09C9" w:rsidRDefault="00EA1700" w:rsidP="00EA1700">
      <w:r>
        <w:t>It is typical practice in experimental psychology to view</w:t>
      </w:r>
      <w:del w:id="12" w:author="Katherine Zee" w:date="2017-03-02T17:51:00Z">
        <w:r w:rsidDel="000F0922">
          <w:delText>ing</w:delText>
        </w:r>
      </w:del>
      <w:r>
        <w:t xml:space="preserve"> heterogeneity as unwanted noise in s</w:t>
      </w:r>
      <w:r w:rsidR="00932EF9">
        <w:t>tatistical models for experimental data</w:t>
      </w:r>
      <w:r>
        <w:t>. The focus is on the average not the variability. If that variability can be attributed to measurement error or process-irrelevant variability in experimental procedure or instrumentation, this approach makes sense. If, however, it captures heterogeneity in the causal process being investigated, then this approac</w:t>
      </w:r>
      <w:r w:rsidR="008806F8">
        <w:t>h leads to lost opportunities for</w:t>
      </w:r>
      <w:r>
        <w:t xml:space="preserve"> </w:t>
      </w:r>
      <w:r w:rsidR="008806F8">
        <w:t xml:space="preserve">(a) theory development, and (b) for methodological development </w:t>
      </w:r>
      <w:r>
        <w:t>for adequately testing theory.</w:t>
      </w:r>
      <w:r w:rsidR="008806F8">
        <w:t xml:space="preserve"> Furthermore, certain approaches to heterogeneity can result in overconfidence in finding</w:t>
      </w:r>
      <w:r w:rsidR="00916723">
        <w:t>s</w:t>
      </w:r>
      <w:r w:rsidR="008806F8">
        <w:t xml:space="preserve"> or even spurious findings. In either case, the result is failures to replicate and distorted literatures.</w:t>
      </w:r>
    </w:p>
    <w:p w14:paraId="46078E6D" w14:textId="77777777" w:rsidR="008E7E8A" w:rsidRDefault="005B09C9" w:rsidP="00EA1700">
      <w:r>
        <w:t xml:space="preserve">In typical between-subjects experimental designs, where one observation is obtained on each subject, causal heterogeneity cannot be distinguished from measurement error and other process-irrelevant variability in responses. In </w:t>
      </w:r>
      <w:r w:rsidR="00961602">
        <w:t>within-subjects</w:t>
      </w:r>
      <w:r>
        <w:t xml:space="preserve"> designs, </w:t>
      </w:r>
      <w:r w:rsidR="00961602">
        <w:t xml:space="preserve">however, where causal inference involves comparing subjects to themselves in other conditions, such heterogeneity can be examined directly and can yeild important theoretical and methodological insights. </w:t>
      </w:r>
      <w:r w:rsidR="006C5461">
        <w:t>By examined directly, we mean that it</w:t>
      </w:r>
      <w:r w:rsidR="000065AD">
        <w:t>s</w:t>
      </w:r>
      <w:r w:rsidR="006C5461">
        <w:t xml:space="preserve"> existence and </w:t>
      </w:r>
      <w:r w:rsidR="006C5461">
        <w:lastRenderedPageBreak/>
        <w:t xml:space="preserve">strength can be established without necessarily knowing the sources. </w:t>
      </w:r>
      <w:r w:rsidR="00961602">
        <w:t>Our goal in writing this paper is to show how this can be accomplished.</w:t>
      </w:r>
    </w:p>
    <w:p w14:paraId="2AEFBF98" w14:textId="77777777" w:rsidR="00F328C0" w:rsidRDefault="00FB0C36" w:rsidP="00FB0C36">
      <w:pPr>
        <w:pStyle w:val="Heading2"/>
      </w:pPr>
      <w:r>
        <w:t>Example of Opportunities and Pitfalls: Effects of Stimulus Valence on RT Dataset</w:t>
      </w:r>
    </w:p>
    <w:p w14:paraId="4A95F572" w14:textId="65692805" w:rsidR="00295716" w:rsidRDefault="00F328C0" w:rsidP="00F328C0">
      <w:r>
        <w:t xml:space="preserve">Our first example dataset comes from a replication </w:t>
      </w:r>
      <w:commentRangeStart w:id="13"/>
      <w:r>
        <w:t>of Higgins et al</w:t>
      </w:r>
      <w:commentRangeEnd w:id="13"/>
      <w:r w:rsidR="00984F43">
        <w:rPr>
          <w:rStyle w:val="CommentReference"/>
        </w:rPr>
        <w:commentReference w:id="13"/>
      </w:r>
      <w:r>
        <w:t xml:space="preserve">. Study 3. The research question we are interesed in is whether there are reaction time differences in endorsed self-descriptions according to whether their valence is positive or negative. A straightforward prediction is that participants will be faster to endorse positive as opposed to negative self-descriptions. We chose this straightforward hypothesis not because of its scientific interest but because we wanted to examine heterogeneity in an effect that can be readily confirmed. Our intent in this section is to </w:t>
      </w:r>
      <w:r w:rsidR="00BF2410">
        <w:t xml:space="preserve">first </w:t>
      </w:r>
      <w:r>
        <w:t xml:space="preserve">show </w:t>
      </w:r>
      <w:r w:rsidR="00BF2410">
        <w:t xml:space="preserve">using standard software </w:t>
      </w:r>
      <w:r>
        <w:t>a</w:t>
      </w:r>
      <w:r w:rsidR="00BF2410">
        <w:t>n adequate analysis of the data</w:t>
      </w:r>
      <w:r w:rsidR="00AA1181">
        <w:t>.</w:t>
      </w:r>
    </w:p>
    <w:p w14:paraId="75F5FE56" w14:textId="77777777" w:rsidR="00AA1181" w:rsidRDefault="006878C9" w:rsidP="00AA1181">
      <w:pPr>
        <w:pStyle w:val="Heading3"/>
      </w:pPr>
      <w:commentRangeStart w:id="14"/>
      <w:r>
        <w:t>Methods</w:t>
      </w:r>
      <w:commentRangeEnd w:id="14"/>
      <w:r w:rsidR="00A4312A">
        <w:rPr>
          <w:rStyle w:val="CommentReference"/>
          <w:rFonts w:asciiTheme="minorHAnsi" w:eastAsiaTheme="minorHAnsi" w:hAnsiTheme="minorHAnsi" w:cstheme="minorBidi"/>
          <w:b w:val="0"/>
          <w:bCs w:val="0"/>
          <w:color w:val="auto"/>
        </w:rPr>
        <w:commentReference w:id="14"/>
      </w:r>
    </w:p>
    <w:p w14:paraId="792B26F8" w14:textId="77777777" w:rsidR="006878C9" w:rsidRDefault="006878C9" w:rsidP="00AA1181">
      <w:pPr>
        <w:pStyle w:val="Heading3"/>
      </w:pPr>
      <w:r>
        <w:t>Recommended analysis</w:t>
      </w:r>
    </w:p>
    <w:p w14:paraId="0782F082" w14:textId="77777777" w:rsidR="006878C9" w:rsidRDefault="0001216A" w:rsidP="006878C9">
      <w:r>
        <w:t>To examine this hypothesis, w</w:t>
      </w:r>
      <w:r w:rsidR="00902564">
        <w:t xml:space="preserve">e </w:t>
      </w:r>
      <w:r>
        <w:t xml:space="preserve">will primarily work with a statistical model where stimulus valence is the single predictor and log reaction time is the outcome. </w:t>
      </w:r>
      <w:r w:rsidR="00EF7F75">
        <w:t xml:space="preserve">This simple model can be used to develop the main points regarding heterogeneity of causal effects. Later we will consider the need to add additional information </w:t>
      </w:r>
      <w:r w:rsidR="00902564">
        <w:t>abou</w:t>
      </w:r>
      <w:r w:rsidR="00EF7F75">
        <w:t>t the temporal ordering</w:t>
      </w:r>
      <w:r w:rsidR="00902564">
        <w:t xml:space="preserve"> of the stimuli and allow for stimuli</w:t>
      </w:r>
      <w:r w:rsidR="00EF7F75">
        <w:t xml:space="preserve"> and temporal order</w:t>
      </w:r>
      <w:r w:rsidR="00902564">
        <w:t xml:space="preserve"> to be treated as random effects.</w:t>
      </w:r>
      <w:r w:rsidR="00553D2B">
        <w:t xml:space="preserve"> All datasets, together with syntax and code, are available at the following URL.</w:t>
      </w:r>
      <w:r w:rsidR="00875DE5">
        <w:t xml:space="preserve"> We begin these analyses in SPSS and R. Later, as models become more complex, </w:t>
      </w:r>
      <w:r w:rsidR="00055E14">
        <w:t xml:space="preserve">it will be necessary to </w:t>
      </w:r>
      <w:r w:rsidR="00875DE5">
        <w:t>proceed with analyses in R alone.</w:t>
      </w:r>
    </w:p>
    <w:p w14:paraId="45515ACE" w14:textId="77777777" w:rsidR="00384FB1" w:rsidRDefault="00384FB1" w:rsidP="006878C9">
      <w:r>
        <w:t>If we examine</w:t>
      </w:r>
      <w:r w:rsidR="00875DE5">
        <w:t xml:space="preserve"> in Table 1</w:t>
      </w:r>
      <w:r>
        <w:t xml:space="preserve"> </w:t>
      </w:r>
      <w:r w:rsidR="00875DE5">
        <w:t xml:space="preserve">a portion of the data matrix </w:t>
      </w:r>
      <w:r>
        <w:t xml:space="preserve">we can see that each log RT observation for each subject is given a separate data line. Each line contains columns for the subject’s unique indentifier (ID number), the exact stimulus </w:t>
      </w:r>
      <w:r w:rsidR="00055E14">
        <w:t xml:space="preserve">word </w:t>
      </w:r>
      <w:r>
        <w:t xml:space="preserve">used </w:t>
      </w:r>
      <w:r w:rsidR="00055E14">
        <w:t>(</w:t>
      </w:r>
      <w:r>
        <w:t>such as “confident” and “</w:t>
      </w:r>
      <w:r w:rsidR="00592737">
        <w:t>anxious</w:t>
      </w:r>
      <w:r>
        <w:t>”</w:t>
      </w:r>
      <w:r w:rsidR="00592737">
        <w:t xml:space="preserve">), the valence of each word (coded -0.5 if negative and 0.5 if positive) and the temporal order in which </w:t>
      </w:r>
      <w:r w:rsidR="00055E14">
        <w:t>each word was presented to this subject (e.g., 1</w:t>
      </w:r>
      <w:r w:rsidR="00055E14" w:rsidRPr="00592737">
        <w:rPr>
          <w:vertAlign w:val="superscript"/>
        </w:rPr>
        <w:t>st</w:t>
      </w:r>
      <w:r w:rsidR="00055E14">
        <w:t>, 15</w:t>
      </w:r>
      <w:r w:rsidR="00055E14" w:rsidRPr="00592737">
        <w:rPr>
          <w:vertAlign w:val="superscript"/>
        </w:rPr>
        <w:t>th</w:t>
      </w:r>
      <w:r w:rsidR="00055E14">
        <w:t>, etc.). As is usual, stimulus ordering was randomized and each subject encountered a different order</w:t>
      </w:r>
      <w:r w:rsidR="00592737">
        <w:t>.</w:t>
      </w:r>
      <w:r>
        <w:t xml:space="preserve"> </w:t>
      </w:r>
    </w:p>
    <w:p w14:paraId="5D1577C9" w14:textId="0E3126E7" w:rsidR="00A75BF4" w:rsidRDefault="0001216A" w:rsidP="006878C9">
      <w:commentRangeStart w:id="15"/>
      <w:r>
        <w:t>Our</w:t>
      </w:r>
      <w:r w:rsidR="00AA649C">
        <w:t xml:space="preserve"> model specifies that in the population, a person’s log reaction time can be different for positively valenced and negatively valenced traits, and it allows this difference to vary across persons</w:t>
      </w:r>
      <w:commentRangeEnd w:id="15"/>
      <w:r w:rsidR="00EB6FA3">
        <w:rPr>
          <w:rStyle w:val="CommentReference"/>
        </w:rPr>
        <w:commentReference w:id="15"/>
      </w:r>
      <w:r w:rsidR="00AA649C">
        <w:t>.</w:t>
      </w:r>
      <w:r w:rsidR="004B3F17">
        <w:t xml:space="preserve"> </w:t>
      </w:r>
      <w:r w:rsidR="00A75BF4">
        <w:t xml:space="preserve">This model is parametrically identical to a standard repeated-measures model with replications (Kirk, Winer, Maxwell &amp; Delaney). As we will see, when estimated using </w:t>
      </w:r>
      <w:del w:id="16" w:author="Katherine Zee" w:date="2017-03-02T19:09:00Z">
        <w:r w:rsidR="00A75BF4" w:rsidDel="00A4312A">
          <w:delText xml:space="preserve">from </w:delText>
        </w:r>
      </w:del>
      <w:r w:rsidR="00A75BF4">
        <w:t>current mixed-model software, the output of this model is much more informative about the existence and size of causal heterogeneity than the output of a traditional repeated-measures ANOVA model.</w:t>
      </w:r>
    </w:p>
    <w:p w14:paraId="1BA149E4" w14:textId="77777777" w:rsidR="00A75BF4" w:rsidRDefault="00A75BF4" w:rsidP="006878C9"/>
    <w:p w14:paraId="159C6A93" w14:textId="77777777" w:rsidR="00CD4109" w:rsidRDefault="00C66D95" w:rsidP="006878C9">
      <w:r>
        <w:t>The model can be written as follows</w:t>
      </w:r>
      <w:r w:rsidR="00D80298">
        <w:t>:</w:t>
      </w:r>
    </w:p>
    <w:p w14:paraId="2CB14C77" w14:textId="77777777" w:rsidR="00B650B6" w:rsidRDefault="000065AD" w:rsidP="00B650B6">
      <w:pPr>
        <w:pStyle w:val="DisplayEquationAurora"/>
      </w:pPr>
      <w:r>
        <w:fldChar w:fldCharType="begin"/>
      </w:r>
      <w:r>
        <w:instrText xml:space="preserve"> MACROBUTTON AuroraSupport.EditInitialCounterValues </w:instrText>
      </w:r>
      <w:r w:rsidRPr="000065AD">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0065AD">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B650B6">
        <w:tab/>
      </w:r>
      <w:r w:rsidR="00B650B6" w:rsidRPr="00B650B6">
        <w:rPr>
          <w:position w:val="-6"/>
        </w:rPr>
        <w:object w:dxaOrig="2652" w:dyaOrig="255" w14:anchorId="1C36C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3pt" o:ole="">
            <v:imagedata r:id="rId6" o:title=""/>
          </v:shape>
          <o:OLEObject Type="Embed" ProgID="Equation.Ribbit" ShapeID="_x0000_i1025" DrawAspect="Content" ObjectID="_1423846755" r:id="rId7"/>
        </w:object>
      </w:r>
      <w:r w:rsidR="00B650B6">
        <w:tab/>
      </w:r>
    </w:p>
    <w:p w14:paraId="28CF3A83" w14:textId="77777777" w:rsidR="00B650B6" w:rsidRDefault="00B650B6" w:rsidP="00B650B6">
      <w:pPr>
        <w:pStyle w:val="DisplayEquationAurora"/>
      </w:pPr>
      <w:r>
        <w:tab/>
      </w:r>
      <w:r w:rsidRPr="00B650B6">
        <w:rPr>
          <w:position w:val="-6"/>
        </w:rPr>
        <w:object w:dxaOrig="1460" w:dyaOrig="255" w14:anchorId="7D94BEED">
          <v:shape id="_x0000_i1026" type="#_x0000_t75" style="width:73pt;height:13pt" o:ole="">
            <v:imagedata r:id="rId8" o:title=""/>
          </v:shape>
          <o:OLEObject Type="Embed" ProgID="Equation.Ribbit" ShapeID="_x0000_i1026" DrawAspect="Content" ObjectID="_1423846756" r:id="rId9"/>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14:paraId="31047FCB" w14:textId="77777777" w:rsidR="00B650B6" w:rsidRDefault="00B650B6" w:rsidP="00B650B6">
      <w:pPr>
        <w:pStyle w:val="DisplayEquationAurora"/>
      </w:pPr>
      <w:r>
        <w:lastRenderedPageBreak/>
        <w:tab/>
      </w:r>
      <w:r w:rsidRPr="00B650B6">
        <w:rPr>
          <w:position w:val="-6"/>
        </w:rPr>
        <w:object w:dxaOrig="1460" w:dyaOrig="255" w14:anchorId="4E6D8654">
          <v:shape id="_x0000_i1027" type="#_x0000_t75" style="width:73pt;height:13pt" o:ole="">
            <v:imagedata r:id="rId10" o:title=""/>
          </v:shape>
          <o:OLEObject Type="Embed" ProgID="Equation.Ribbit" ShapeID="_x0000_i1027" DrawAspect="Content" ObjectID="_1423846757" r:id="rId11"/>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14:paraId="14A75E2C" w14:textId="77777777" w:rsidR="000065AD" w:rsidRDefault="00B650B6" w:rsidP="00B650B6">
      <w:pPr>
        <w:pStyle w:val="DisplayEquationAurora"/>
      </w:pPr>
      <w:r>
        <w:tab/>
      </w:r>
      <w:r w:rsidR="00AE29F8" w:rsidRPr="00B650B6">
        <w:rPr>
          <w:position w:val="-6"/>
        </w:rPr>
        <w:object w:dxaOrig="3821" w:dyaOrig="252" w14:anchorId="5AC724A6">
          <v:shape id="_x0000_i1028" type="#_x0000_t75" style="width:191pt;height:13pt" o:ole="">
            <v:imagedata r:id="rId12" o:title=""/>
          </v:shape>
          <o:OLEObject Type="Embed" ProgID="Equation.Ribbit" ShapeID="_x0000_i1028" DrawAspect="Content" ObjectID="_1423846758" r:id="rId13"/>
        </w:object>
      </w:r>
    </w:p>
    <w:p w14:paraId="73D48623" w14:textId="77777777" w:rsidR="001D1941" w:rsidRDefault="000065AD" w:rsidP="001D1941">
      <w:pPr>
        <w:pStyle w:val="DisplayEquationAurora"/>
      </w:pPr>
      <w:r>
        <w:tab/>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384FB1">
        <w:t>Some readers will recognize</w:t>
      </w:r>
      <w:r w:rsidR="00592737">
        <w:t xml:space="preserve"> Eq. 1, 2, 3 as </w:t>
      </w:r>
      <w:r w:rsidR="00384FB1">
        <w:t>a multilevel model expressed in Bryk and Raudenbush’s (2000) notation</w:t>
      </w:r>
      <w:r w:rsidR="00592737">
        <w:t xml:space="preserve">. In Eq. 1, the logRT observed for subject j (1, 2, …67) for stimulus valence i (-0.5, 0.5) is a function of an overall level for subject j, </w:t>
      </w:r>
      <w:r w:rsidR="00592737" w:rsidRPr="00592737">
        <w:rPr>
          <w:position w:val="-6"/>
        </w:rPr>
        <w:object w:dxaOrig="288" w:dyaOrig="255" w14:anchorId="24D5CFDE">
          <v:shape id="_x0000_i1029" type="#_x0000_t75" style="width:14.5pt;height:13pt" o:ole="">
            <v:imagedata r:id="rId14" o:title=""/>
          </v:shape>
          <o:OLEObject Type="Embed" ProgID="Equation.Ribbit" ShapeID="_x0000_i1029" DrawAspect="Content" ObjectID="_1423846759" r:id="rId15"/>
        </w:object>
      </w:r>
      <w:r w:rsidR="00592737">
        <w:t xml:space="preserve">, and an effect of valence, </w:t>
      </w:r>
      <w:r w:rsidR="00592737" w:rsidRPr="00592737">
        <w:rPr>
          <w:position w:val="-6"/>
        </w:rPr>
        <w:object w:dxaOrig="288" w:dyaOrig="255" w14:anchorId="39945024">
          <v:shape id="_x0000_i1030" type="#_x0000_t75" style="width:14.5pt;height:13pt" o:ole="">
            <v:imagedata r:id="rId16" o:title=""/>
          </v:shape>
          <o:OLEObject Type="Embed" ProgID="Equation.Ribbit" ShapeID="_x0000_i1030" DrawAspect="Content" ObjectID="_1423846760" r:id="rId17"/>
        </w:object>
      </w:r>
      <w:r w:rsidR="00C37F16">
        <w:t>, that is specific to each subject j. In Eq. 2,</w:t>
      </w:r>
      <w:r w:rsidR="001D1941">
        <w:t xml:space="preserve"> between-subject variability in</w:t>
      </w:r>
      <w:r w:rsidR="00C37F16">
        <w:t xml:space="preserve"> overall l</w:t>
      </w:r>
      <w:r w:rsidR="001D1941">
        <w:t xml:space="preserve">evels is composed of a </w:t>
      </w:r>
      <w:r w:rsidR="00C37F16">
        <w:t>level</w:t>
      </w:r>
      <w:r w:rsidR="001D1941">
        <w:t xml:space="preserve"> for the typcial subject</w:t>
      </w:r>
      <w:r w:rsidR="00C37F16">
        <w:t xml:space="preserve">, </w:t>
      </w:r>
      <w:r w:rsidR="001D1941" w:rsidRPr="001D1941">
        <w:rPr>
          <w:position w:val="-6"/>
        </w:rPr>
        <w:object w:dxaOrig="293" w:dyaOrig="196" w14:anchorId="09D33C6A">
          <v:shape id="_x0000_i1031" type="#_x0000_t75" style="width:14.5pt;height:9.5pt" o:ole="">
            <v:imagedata r:id="rId18" o:title=""/>
          </v:shape>
          <o:OLEObject Type="Embed" ProgID="Equation.Ribbit" ShapeID="_x0000_i1031" DrawAspect="Content" ObjectID="_1423846761" r:id="rId19"/>
        </w:object>
      </w:r>
      <w:r w:rsidR="001D1941">
        <w:t xml:space="preserve">, and </w:t>
      </w:r>
      <w:r w:rsidR="001D1941" w:rsidRPr="001D1941">
        <w:rPr>
          <w:position w:val="-6"/>
        </w:rPr>
        <w:object w:dxaOrig="306" w:dyaOrig="248" w14:anchorId="07C15EFD">
          <v:shape id="_x0000_i1032" type="#_x0000_t75" style="width:15.5pt;height:12.5pt" o:ole="">
            <v:imagedata r:id="rId20" o:title=""/>
          </v:shape>
          <o:OLEObject Type="Embed" ProgID="Equation.Ribbit" ShapeID="_x0000_i1032" DrawAspect="Content" ObjectID="_1423846762" r:id="rId21"/>
        </w:object>
      </w:r>
      <w:r w:rsidR="001D1941">
        <w:t xml:space="preserve">, each subject’s specific deviation (positive or negative) from that average. In Eq. 3, between-subject variability in the valence effect is composed of an effect for the typical subject, </w:t>
      </w:r>
      <w:r w:rsidR="001D1941" w:rsidRPr="001D1941">
        <w:rPr>
          <w:position w:val="-6"/>
        </w:rPr>
        <w:object w:dxaOrig="293" w:dyaOrig="196" w14:anchorId="2065D765">
          <v:shape id="_x0000_i1033" type="#_x0000_t75" style="width:14.5pt;height:9.5pt" o:ole="">
            <v:imagedata r:id="rId22" o:title=""/>
          </v:shape>
          <o:OLEObject Type="Embed" ProgID="Equation.Ribbit" ShapeID="_x0000_i1033" DrawAspect="Content" ObjectID="_1423846763" r:id="rId23"/>
        </w:object>
      </w:r>
      <w:r w:rsidR="001D1941">
        <w:t xml:space="preserve">, and </w:t>
      </w:r>
      <w:r w:rsidR="001D1941" w:rsidRPr="001D1941">
        <w:rPr>
          <w:position w:val="-6"/>
        </w:rPr>
        <w:object w:dxaOrig="306" w:dyaOrig="248" w14:anchorId="7E04FC1A">
          <v:shape id="_x0000_i1034" type="#_x0000_t75" style="width:15.5pt;height:12.5pt" o:ole="">
            <v:imagedata r:id="rId24" o:title=""/>
          </v:shape>
          <o:OLEObject Type="Embed" ProgID="Equation.Ribbit" ShapeID="_x0000_i1034" DrawAspect="Content" ObjectID="_1423846764" r:id="rId25"/>
        </w:object>
      </w:r>
      <w:r w:rsidR="001D1941">
        <w:t>, each subject’s specific deviation (positive or negative) from that average. Finally, Eq. 4 is the same information presented in a single, mixed-model equation form. It is obtained by substituting Eqs. 2 and 3 into Eq. 1.</w:t>
      </w:r>
      <w:r>
        <w:t xml:space="preserve"> We assume that the deviations of actual </w:t>
      </w:r>
      <w:r w:rsidR="00B572FB">
        <w:t xml:space="preserve">logRTs </w:t>
      </w:r>
      <w:r>
        <w:t xml:space="preserve">from </w:t>
      </w:r>
      <w:r w:rsidR="00B572FB">
        <w:t xml:space="preserve">their </w:t>
      </w:r>
      <w:r>
        <w:t xml:space="preserve">predicted values, the </w:t>
      </w:r>
      <w:r w:rsidRPr="000065AD">
        <w:rPr>
          <w:position w:val="-6"/>
        </w:rPr>
        <w:object w:dxaOrig="240" w:dyaOrig="198" w14:anchorId="20487D6A">
          <v:shape id="_x0000_i1035" type="#_x0000_t75" style="width:12pt;height:9.5pt" o:ole="">
            <v:imagedata r:id="rId26" o:title=""/>
          </v:shape>
          <o:OLEObject Type="Embed" ProgID="Equation.Ribbit" ShapeID="_x0000_i1035" DrawAspect="Content" ObjectID="_1423846765" r:id="rId27"/>
        </w:object>
      </w:r>
      <w:r>
        <w:t xml:space="preserve">, </w:t>
      </w:r>
      <w:r w:rsidR="00B572FB">
        <w:t>are normally distributed with the same variance within valence condition. In addition, we assume that the subject-level</w:t>
      </w:r>
      <w:r w:rsidR="00EF6039">
        <w:t xml:space="preserve"> random effects, </w:t>
      </w:r>
      <w:r w:rsidR="00EF6039" w:rsidRPr="00EF6039">
        <w:rPr>
          <w:position w:val="-6"/>
        </w:rPr>
        <w:object w:dxaOrig="306" w:dyaOrig="248" w14:anchorId="18000AAD">
          <v:shape id="_x0000_i1036" type="#_x0000_t75" style="width:15.5pt;height:12.5pt" o:ole="">
            <v:imagedata r:id="rId28" o:title=""/>
          </v:shape>
          <o:OLEObject Type="Embed" ProgID="Equation.Ribbit" ShapeID="_x0000_i1036" DrawAspect="Content" ObjectID="_1423846766" r:id="rId29"/>
        </w:object>
      </w:r>
      <w:r w:rsidR="00EF6039">
        <w:t xml:space="preserve"> and </w:t>
      </w:r>
      <w:r w:rsidR="00EF6039" w:rsidRPr="00EF6039">
        <w:rPr>
          <w:position w:val="-6"/>
        </w:rPr>
        <w:object w:dxaOrig="306" w:dyaOrig="248" w14:anchorId="54A6470B">
          <v:shape id="_x0000_i1037" type="#_x0000_t75" style="width:15.5pt;height:12.5pt" o:ole="">
            <v:imagedata r:id="rId30" o:title=""/>
          </v:shape>
          <o:OLEObject Type="Embed" ProgID="Equation.Ribbit" ShapeID="_x0000_i1037" DrawAspect="Content" ObjectID="_1423846767" r:id="rId31"/>
        </w:object>
      </w:r>
      <w:r w:rsidR="00EF6039">
        <w:t xml:space="preserve"> are normally distributed with mean zero, variances </w:t>
      </w:r>
      <w:r w:rsidR="00EF6039" w:rsidRPr="00EF6039">
        <w:rPr>
          <w:position w:val="-6"/>
        </w:rPr>
        <w:object w:dxaOrig="272" w:dyaOrig="194" w14:anchorId="0A0053AE">
          <v:shape id="_x0000_i1038" type="#_x0000_t75" style="width:13.5pt;height:9.5pt" o:ole="">
            <v:imagedata r:id="rId32" o:title=""/>
          </v:shape>
          <o:OLEObject Type="Embed" ProgID="Equation.Ribbit" ShapeID="_x0000_i1038" DrawAspect="Content" ObjectID="_1423846768" r:id="rId33"/>
        </w:object>
      </w:r>
      <w:r w:rsidR="00EF6039">
        <w:t xml:space="preserve"> and </w:t>
      </w:r>
      <w:r w:rsidR="00EF6039" w:rsidRPr="00EF6039">
        <w:rPr>
          <w:position w:val="-6"/>
        </w:rPr>
        <w:object w:dxaOrig="266" w:dyaOrig="194" w14:anchorId="4996F627">
          <v:shape id="_x0000_i1039" type="#_x0000_t75" style="width:13pt;height:9.5pt" o:ole="">
            <v:imagedata r:id="rId34" o:title=""/>
          </v:shape>
          <o:OLEObject Type="Embed" ProgID="Equation.Ribbit" ShapeID="_x0000_i1039" DrawAspect="Content" ObjectID="_1423846769" r:id="rId35"/>
        </w:object>
      </w:r>
      <w:r w:rsidR="00EF6039">
        <w:t xml:space="preserve">, and covariance </w:t>
      </w:r>
      <w:r w:rsidR="00EF6039" w:rsidRPr="00EF6039">
        <w:rPr>
          <w:position w:val="-6"/>
        </w:rPr>
        <w:object w:dxaOrig="272" w:dyaOrig="194" w14:anchorId="3F6E1BFF">
          <v:shape id="_x0000_i1040" type="#_x0000_t75" style="width:13.5pt;height:9.5pt" o:ole="">
            <v:imagedata r:id="rId36" o:title=""/>
          </v:shape>
          <o:OLEObject Type="Embed" ProgID="Equation.Ribbit" ShapeID="_x0000_i1040" DrawAspect="Content" ObjectID="_1423846770" r:id="rId37"/>
        </w:object>
      </w:r>
      <w:r w:rsidR="00EF6039">
        <w:t>. For a more elaborate introduction to these eqauations and their assumptions, see Bolger and Laurenceau (2013).</w:t>
      </w:r>
    </w:p>
    <w:p w14:paraId="3B2AE9D9" w14:textId="77777777" w:rsidR="00553D2B" w:rsidRDefault="00553D2B" w:rsidP="001D1941">
      <w:pPr>
        <w:pStyle w:val="DisplayEquationAurora"/>
      </w:pPr>
      <w:r>
        <w:t>We will begin by estimating this model</w:t>
      </w:r>
      <w:r w:rsidR="00A75BF4">
        <w:t xml:space="preserve"> using mixed-model software</w:t>
      </w:r>
      <w:r>
        <w:t xml:space="preserve"> in SPSS and R. The datasets are in the corresponding binary form</w:t>
      </w:r>
      <w:r w:rsidR="00A75BF4">
        <w:t>.</w:t>
      </w:r>
      <w:r>
        <w:t xml:space="preserve"> The syntax requred</w:t>
      </w:r>
      <w:r w:rsidR="001D238A">
        <w:t xml:space="preserve"> to estimate the model in SPSS is as follows:</w:t>
      </w:r>
    </w:p>
    <w:p w14:paraId="7859EA7E" w14:textId="77777777" w:rsidR="001D238A" w:rsidRDefault="001D238A" w:rsidP="001D238A">
      <w:pPr>
        <w:pStyle w:val="DisplayEquationAurora"/>
        <w:spacing w:after="0" w:line="240" w:lineRule="auto"/>
      </w:pPr>
      <w:r>
        <w:t xml:space="preserve">MIXED logrt WITH valenceE </w:t>
      </w:r>
    </w:p>
    <w:p w14:paraId="2C85DA9C" w14:textId="77777777" w:rsidR="001D238A" w:rsidRDefault="001D238A" w:rsidP="001D238A">
      <w:pPr>
        <w:pStyle w:val="DisplayEquationAurora"/>
        <w:spacing w:after="0" w:line="240" w:lineRule="auto"/>
      </w:pPr>
      <w:r>
        <w:t xml:space="preserve">  /FIXED=valenceE | SSTYPE(3)</w:t>
      </w:r>
    </w:p>
    <w:p w14:paraId="26206FCF" w14:textId="77777777" w:rsidR="001D238A" w:rsidRDefault="001D238A" w:rsidP="001D238A">
      <w:pPr>
        <w:pStyle w:val="DisplayEquationAurora"/>
        <w:spacing w:after="0" w:line="240" w:lineRule="auto"/>
      </w:pPr>
      <w:r>
        <w:t xml:space="preserve">  /METHOD=REML</w:t>
      </w:r>
    </w:p>
    <w:p w14:paraId="456E2992" w14:textId="77777777" w:rsidR="001D238A" w:rsidRDefault="001D238A" w:rsidP="001D238A">
      <w:pPr>
        <w:pStyle w:val="DisplayEquationAurora"/>
        <w:spacing w:after="0" w:line="240" w:lineRule="auto"/>
      </w:pPr>
      <w:r>
        <w:t xml:space="preserve">  /PRINT=G  SOLUTION TESTCOV</w:t>
      </w:r>
    </w:p>
    <w:p w14:paraId="2E3DA9EB" w14:textId="77777777" w:rsidR="001D238A" w:rsidRDefault="001D238A" w:rsidP="001D238A">
      <w:pPr>
        <w:pStyle w:val="DisplayEquationAurora"/>
        <w:spacing w:after="0" w:line="240" w:lineRule="auto"/>
      </w:pPr>
      <w:r>
        <w:t xml:space="preserve">  /RANDOM=INTERCEPT valenceE | SUBJECT(id) COVTYPE(UN).</w:t>
      </w:r>
    </w:p>
    <w:p w14:paraId="0EAC7B15" w14:textId="77777777" w:rsidR="001D238A" w:rsidRDefault="001D238A" w:rsidP="001D238A">
      <w:pPr>
        <w:pStyle w:val="DisplayEquationAurora"/>
        <w:spacing w:after="0" w:line="240" w:lineRule="auto"/>
      </w:pPr>
    </w:p>
    <w:p w14:paraId="09FA9EE3" w14:textId="77777777" w:rsidR="001D238A" w:rsidRDefault="001D238A" w:rsidP="001D238A">
      <w:pPr>
        <w:pStyle w:val="DisplayEquationAurora"/>
        <w:spacing w:after="0" w:line="240" w:lineRule="auto"/>
      </w:pPr>
      <w:r>
        <w:t>For R, this syntax is:</w:t>
      </w:r>
    </w:p>
    <w:p w14:paraId="6EAE1E2A" w14:textId="77777777" w:rsidR="001D238A" w:rsidRDefault="001D238A" w:rsidP="001D238A">
      <w:pPr>
        <w:pStyle w:val="DisplayEquationAurora"/>
        <w:spacing w:after="0" w:line="240" w:lineRule="auto"/>
      </w:pPr>
    </w:p>
    <w:p w14:paraId="28C817D6" w14:textId="77777777" w:rsidR="001D238A" w:rsidRDefault="001D238A" w:rsidP="001D238A">
      <w:pPr>
        <w:pStyle w:val="DisplayEquationAurora"/>
        <w:spacing w:after="0" w:line="240" w:lineRule="auto"/>
      </w:pPr>
      <w:r>
        <w:t>Out1 &lt;- (lmer(logrt ~ valenceE + (1 + valenceE| id),  data=study1</w:t>
      </w:r>
      <w:r w:rsidR="006E0655">
        <w:t>a</w:t>
      </w:r>
      <w:r>
        <w:t>))</w:t>
      </w:r>
    </w:p>
    <w:p w14:paraId="1F4739D9" w14:textId="77777777" w:rsidR="001D238A" w:rsidRDefault="001D238A" w:rsidP="001D238A">
      <w:pPr>
        <w:pStyle w:val="DisplayEquationAurora"/>
        <w:spacing w:after="0" w:line="240" w:lineRule="auto"/>
      </w:pPr>
      <w:r>
        <w:t>summary(Out1)</w:t>
      </w:r>
    </w:p>
    <w:p w14:paraId="0A82E9CA" w14:textId="77777777" w:rsidR="001D238A" w:rsidRDefault="001D238A" w:rsidP="001D238A">
      <w:pPr>
        <w:pStyle w:val="DisplayEquationAurora"/>
        <w:spacing w:after="0" w:line="240" w:lineRule="auto"/>
      </w:pPr>
    </w:p>
    <w:p w14:paraId="5B4FA773" w14:textId="77777777" w:rsidR="00623D91" w:rsidRDefault="001D238A" w:rsidP="001D238A">
      <w:pPr>
        <w:pStyle w:val="DisplayEquationAurora"/>
        <w:spacing w:after="0" w:line="240" w:lineRule="auto"/>
      </w:pPr>
      <w:r>
        <w:t>Both produce</w:t>
      </w:r>
      <w:r w:rsidR="00623D91">
        <w:t xml:space="preserve"> essential</w:t>
      </w:r>
      <w:r>
        <w:t xml:space="preserve"> identical </w:t>
      </w:r>
      <w:r w:rsidR="00623D91">
        <w:t xml:space="preserve">results. </w:t>
      </w:r>
    </w:p>
    <w:p w14:paraId="19D7C20B" w14:textId="77777777" w:rsidR="00623D91" w:rsidRDefault="00623D91" w:rsidP="001D238A">
      <w:pPr>
        <w:pStyle w:val="DisplayEquationAurora"/>
        <w:spacing w:after="0" w:line="240" w:lineRule="auto"/>
      </w:pPr>
    </w:p>
    <w:p w14:paraId="053BDC9E" w14:textId="77777777"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9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7"/>
        <w:gridCol w:w="1086"/>
        <w:gridCol w:w="1070"/>
        <w:gridCol w:w="1025"/>
        <w:gridCol w:w="1025"/>
        <w:gridCol w:w="1025"/>
        <w:gridCol w:w="1408"/>
        <w:gridCol w:w="1408"/>
      </w:tblGrid>
      <w:tr w:rsidR="006E0655" w:rsidRPr="006E0655" w14:paraId="4EC3628A" w14:textId="77777777" w:rsidTr="006E0655">
        <w:trPr>
          <w:cantSplit/>
        </w:trPr>
        <w:tc>
          <w:tcPr>
            <w:tcW w:w="9224" w:type="dxa"/>
            <w:gridSpan w:val="8"/>
            <w:tcBorders>
              <w:top w:val="nil"/>
              <w:left w:val="nil"/>
              <w:bottom w:val="nil"/>
              <w:right w:val="nil"/>
            </w:tcBorders>
            <w:shd w:val="clear" w:color="auto" w:fill="FFFFFF"/>
            <w:vAlign w:val="center"/>
          </w:tcPr>
          <w:p w14:paraId="648B4AD9"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t>Estimates of Fixed Effects</w:t>
            </w:r>
          </w:p>
        </w:tc>
      </w:tr>
      <w:tr w:rsidR="006E0655" w:rsidRPr="006E0655" w14:paraId="09394D38" w14:textId="77777777" w:rsidTr="006E0655">
        <w:trPr>
          <w:cantSplit/>
        </w:trPr>
        <w:tc>
          <w:tcPr>
            <w:tcW w:w="1177" w:type="dxa"/>
            <w:vMerge w:val="restart"/>
            <w:tcBorders>
              <w:top w:val="single" w:sz="16" w:space="0" w:color="000000"/>
              <w:left w:val="single" w:sz="16" w:space="0" w:color="000000"/>
              <w:bottom w:val="nil"/>
              <w:right w:val="single" w:sz="16" w:space="0" w:color="000000"/>
            </w:tcBorders>
            <w:shd w:val="clear" w:color="auto" w:fill="FFFFFF"/>
            <w:vAlign w:val="bottom"/>
          </w:tcPr>
          <w:p w14:paraId="38A81DB4"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14:paraId="24884681"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14:paraId="1B057A9D"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25" w:type="dxa"/>
            <w:vMerge w:val="restart"/>
            <w:tcBorders>
              <w:top w:val="single" w:sz="16" w:space="0" w:color="000000"/>
            </w:tcBorders>
            <w:shd w:val="clear" w:color="auto" w:fill="FFFFFF"/>
            <w:vAlign w:val="bottom"/>
          </w:tcPr>
          <w:p w14:paraId="3C3D91E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df</w:t>
            </w:r>
          </w:p>
        </w:tc>
        <w:tc>
          <w:tcPr>
            <w:tcW w:w="1025" w:type="dxa"/>
            <w:vMerge w:val="restart"/>
            <w:tcBorders>
              <w:top w:val="single" w:sz="16" w:space="0" w:color="000000"/>
            </w:tcBorders>
            <w:shd w:val="clear" w:color="auto" w:fill="FFFFFF"/>
            <w:vAlign w:val="bottom"/>
          </w:tcPr>
          <w:p w14:paraId="211345F4"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t</w:t>
            </w:r>
          </w:p>
        </w:tc>
        <w:tc>
          <w:tcPr>
            <w:tcW w:w="1025" w:type="dxa"/>
            <w:vMerge w:val="restart"/>
            <w:tcBorders>
              <w:top w:val="single" w:sz="16" w:space="0" w:color="000000"/>
            </w:tcBorders>
            <w:shd w:val="clear" w:color="auto" w:fill="FFFFFF"/>
            <w:vAlign w:val="bottom"/>
          </w:tcPr>
          <w:p w14:paraId="7B6F5EDB"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14:paraId="7A96E0C1"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14:paraId="7E77AC2F" w14:textId="77777777" w:rsidTr="006E0655">
        <w:trPr>
          <w:cantSplit/>
        </w:trPr>
        <w:tc>
          <w:tcPr>
            <w:tcW w:w="1177" w:type="dxa"/>
            <w:vMerge/>
            <w:tcBorders>
              <w:top w:val="single" w:sz="16" w:space="0" w:color="000000"/>
              <w:left w:val="single" w:sz="16" w:space="0" w:color="000000"/>
              <w:bottom w:val="nil"/>
              <w:right w:val="single" w:sz="16" w:space="0" w:color="000000"/>
            </w:tcBorders>
            <w:shd w:val="clear" w:color="auto" w:fill="FFFFFF"/>
            <w:vAlign w:val="bottom"/>
          </w:tcPr>
          <w:p w14:paraId="76540F9E"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14:paraId="11E81C09"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14:paraId="10882DA9"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534C5C33"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3379E606"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667A3152"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14:paraId="78C2F904"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14:paraId="6AD813AC"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14:paraId="3CF31921" w14:textId="77777777" w:rsidTr="006E0655">
        <w:trPr>
          <w:cantSplit/>
        </w:trPr>
        <w:tc>
          <w:tcPr>
            <w:tcW w:w="1177" w:type="dxa"/>
            <w:tcBorders>
              <w:top w:val="single" w:sz="16" w:space="0" w:color="000000"/>
              <w:left w:val="single" w:sz="16" w:space="0" w:color="000000"/>
              <w:bottom w:val="nil"/>
              <w:right w:val="single" w:sz="16" w:space="0" w:color="000000"/>
            </w:tcBorders>
            <w:shd w:val="clear" w:color="auto" w:fill="FFFFFF"/>
          </w:tcPr>
          <w:p w14:paraId="50158D45"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Intercept</w:t>
            </w:r>
          </w:p>
        </w:tc>
        <w:tc>
          <w:tcPr>
            <w:tcW w:w="1086" w:type="dxa"/>
            <w:tcBorders>
              <w:top w:val="single" w:sz="16" w:space="0" w:color="000000"/>
              <w:left w:val="single" w:sz="16" w:space="0" w:color="000000"/>
              <w:bottom w:val="nil"/>
            </w:tcBorders>
            <w:shd w:val="clear" w:color="auto" w:fill="FFFFFF"/>
            <w:vAlign w:val="center"/>
          </w:tcPr>
          <w:p w14:paraId="65D9763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6.866321</w:t>
            </w:r>
          </w:p>
        </w:tc>
        <w:tc>
          <w:tcPr>
            <w:tcW w:w="1070" w:type="dxa"/>
            <w:tcBorders>
              <w:top w:val="single" w:sz="16" w:space="0" w:color="000000"/>
              <w:bottom w:val="nil"/>
            </w:tcBorders>
            <w:shd w:val="clear" w:color="auto" w:fill="FFFFFF"/>
            <w:vAlign w:val="center"/>
          </w:tcPr>
          <w:p w14:paraId="629825B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.022668</w:t>
            </w:r>
          </w:p>
        </w:tc>
        <w:tc>
          <w:tcPr>
            <w:tcW w:w="1025" w:type="dxa"/>
            <w:tcBorders>
              <w:top w:val="single" w:sz="16" w:space="0" w:color="000000"/>
              <w:bottom w:val="nil"/>
            </w:tcBorders>
            <w:shd w:val="clear" w:color="auto" w:fill="FFFFFF"/>
            <w:vAlign w:val="center"/>
          </w:tcPr>
          <w:p w14:paraId="01ECD21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57.228</w:t>
            </w:r>
          </w:p>
        </w:tc>
        <w:tc>
          <w:tcPr>
            <w:tcW w:w="1025" w:type="dxa"/>
            <w:tcBorders>
              <w:top w:val="single" w:sz="16" w:space="0" w:color="000000"/>
              <w:bottom w:val="nil"/>
            </w:tcBorders>
            <w:shd w:val="clear" w:color="auto" w:fill="FFFFFF"/>
            <w:vAlign w:val="center"/>
          </w:tcPr>
          <w:p w14:paraId="7544EE62"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302.912</w:t>
            </w:r>
          </w:p>
        </w:tc>
        <w:tc>
          <w:tcPr>
            <w:tcW w:w="1025" w:type="dxa"/>
            <w:tcBorders>
              <w:top w:val="single" w:sz="16" w:space="0" w:color="000000"/>
              <w:bottom w:val="nil"/>
            </w:tcBorders>
            <w:shd w:val="clear" w:color="auto" w:fill="FFFFFF"/>
            <w:vAlign w:val="center"/>
          </w:tcPr>
          <w:p w14:paraId="707A159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14:paraId="169C5473"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6.820934</w:t>
            </w:r>
          </w:p>
        </w:tc>
        <w:tc>
          <w:tcPr>
            <w:tcW w:w="1408" w:type="dxa"/>
            <w:tcBorders>
              <w:top w:val="single" w:sz="16" w:space="0" w:color="000000"/>
              <w:bottom w:val="nil"/>
              <w:right w:val="single" w:sz="16" w:space="0" w:color="000000"/>
            </w:tcBorders>
            <w:shd w:val="clear" w:color="auto" w:fill="FFFFFF"/>
            <w:vAlign w:val="center"/>
          </w:tcPr>
          <w:p w14:paraId="0660719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6.911709</w:t>
            </w:r>
          </w:p>
        </w:tc>
      </w:tr>
      <w:tr w:rsidR="006E0655" w:rsidRPr="006E0655" w14:paraId="0EC79D5D" w14:textId="77777777" w:rsidTr="006E0655">
        <w:trPr>
          <w:cantSplit/>
        </w:trPr>
        <w:tc>
          <w:tcPr>
            <w:tcW w:w="1177" w:type="dxa"/>
            <w:tcBorders>
              <w:top w:val="nil"/>
              <w:left w:val="single" w:sz="16" w:space="0" w:color="000000"/>
              <w:bottom w:val="single" w:sz="16" w:space="0" w:color="000000"/>
              <w:right w:val="single" w:sz="16" w:space="0" w:color="000000"/>
            </w:tcBorders>
            <w:shd w:val="clear" w:color="auto" w:fill="FFFFFF"/>
          </w:tcPr>
          <w:p w14:paraId="5517EE50"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valenceE</w:t>
            </w:r>
          </w:p>
        </w:tc>
        <w:tc>
          <w:tcPr>
            <w:tcW w:w="1086" w:type="dxa"/>
            <w:tcBorders>
              <w:top w:val="nil"/>
              <w:left w:val="single" w:sz="16" w:space="0" w:color="000000"/>
              <w:bottom w:val="single" w:sz="16" w:space="0" w:color="000000"/>
            </w:tcBorders>
            <w:shd w:val="clear" w:color="auto" w:fill="FFFFFF"/>
            <w:vAlign w:val="center"/>
          </w:tcPr>
          <w:p w14:paraId="121E5F6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-.161572</w:t>
            </w:r>
          </w:p>
        </w:tc>
        <w:tc>
          <w:tcPr>
            <w:tcW w:w="1070" w:type="dxa"/>
            <w:tcBorders>
              <w:top w:val="nil"/>
              <w:bottom w:val="single" w:sz="16" w:space="0" w:color="000000"/>
            </w:tcBorders>
            <w:shd w:val="clear" w:color="auto" w:fill="FFFFFF"/>
            <w:vAlign w:val="center"/>
          </w:tcPr>
          <w:p w14:paraId="323F0BA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.022173</w:t>
            </w:r>
          </w:p>
        </w:tc>
        <w:tc>
          <w:tcPr>
            <w:tcW w:w="1025" w:type="dxa"/>
            <w:tcBorders>
              <w:top w:val="nil"/>
              <w:bottom w:val="single" w:sz="16" w:space="0" w:color="000000"/>
            </w:tcBorders>
            <w:shd w:val="clear" w:color="auto" w:fill="FFFFFF"/>
            <w:vAlign w:val="center"/>
          </w:tcPr>
          <w:p w14:paraId="37AEA43D"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51.249</w:t>
            </w:r>
          </w:p>
        </w:tc>
        <w:tc>
          <w:tcPr>
            <w:tcW w:w="1025" w:type="dxa"/>
            <w:tcBorders>
              <w:top w:val="nil"/>
              <w:bottom w:val="single" w:sz="16" w:space="0" w:color="000000"/>
            </w:tcBorders>
            <w:shd w:val="clear" w:color="auto" w:fill="FFFFFF"/>
            <w:vAlign w:val="center"/>
          </w:tcPr>
          <w:p w14:paraId="41DF9632"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-7.287</w:t>
            </w:r>
          </w:p>
        </w:tc>
        <w:tc>
          <w:tcPr>
            <w:tcW w:w="1025" w:type="dxa"/>
            <w:tcBorders>
              <w:top w:val="nil"/>
              <w:bottom w:val="single" w:sz="16" w:space="0" w:color="000000"/>
            </w:tcBorders>
            <w:shd w:val="clear" w:color="auto" w:fill="FFFFFF"/>
            <w:vAlign w:val="center"/>
          </w:tcPr>
          <w:p w14:paraId="3991D46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14:paraId="2A8F58C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-.206080</w:t>
            </w:r>
          </w:p>
        </w:tc>
        <w:tc>
          <w:tcPr>
            <w:tcW w:w="1408" w:type="dxa"/>
            <w:tcBorders>
              <w:top w:val="nil"/>
              <w:bottom w:val="single" w:sz="16" w:space="0" w:color="000000"/>
              <w:right w:val="single" w:sz="16" w:space="0" w:color="000000"/>
            </w:tcBorders>
            <w:shd w:val="clear" w:color="auto" w:fill="FFFFFF"/>
            <w:vAlign w:val="center"/>
          </w:tcPr>
          <w:p w14:paraId="584CA0F4"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-.117064</w:t>
            </w:r>
          </w:p>
        </w:tc>
      </w:tr>
      <w:tr w:rsidR="006E0655" w:rsidRPr="006E0655" w14:paraId="07D252E6" w14:textId="77777777" w:rsidTr="006E0655">
        <w:trPr>
          <w:cantSplit/>
        </w:trPr>
        <w:tc>
          <w:tcPr>
            <w:tcW w:w="9224" w:type="dxa"/>
            <w:gridSpan w:val="8"/>
            <w:tcBorders>
              <w:top w:val="nil"/>
              <w:left w:val="nil"/>
              <w:bottom w:val="nil"/>
              <w:right w:val="nil"/>
            </w:tcBorders>
            <w:shd w:val="clear" w:color="auto" w:fill="FFFFFF"/>
          </w:tcPr>
          <w:p w14:paraId="1AECC1C5"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a. Dependent Variable: logrt.</w:t>
            </w:r>
          </w:p>
        </w:tc>
      </w:tr>
      <w:tr w:rsidR="00623D91" w:rsidRPr="006E0655" w14:paraId="77F8B71D" w14:textId="77777777" w:rsidTr="006E0655">
        <w:trPr>
          <w:cantSplit/>
        </w:trPr>
        <w:tc>
          <w:tcPr>
            <w:tcW w:w="9224" w:type="dxa"/>
            <w:gridSpan w:val="8"/>
            <w:tcBorders>
              <w:top w:val="nil"/>
              <w:left w:val="nil"/>
              <w:bottom w:val="nil"/>
              <w:right w:val="nil"/>
            </w:tcBorders>
            <w:shd w:val="clear" w:color="auto" w:fill="FFFFFF"/>
          </w:tcPr>
          <w:p w14:paraId="2AC2FB1A"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1527DB1B"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350D594D"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5C27A52E" w14:textId="77777777" w:rsidR="00623D91" w:rsidRPr="006E0655"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tc>
      </w:tr>
    </w:tbl>
    <w:p w14:paraId="1B95D8D6" w14:textId="77777777"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5"/>
        <w:gridCol w:w="1025"/>
        <w:gridCol w:w="1072"/>
        <w:gridCol w:w="1104"/>
        <w:gridCol w:w="1056"/>
        <w:gridCol w:w="1056"/>
        <w:gridCol w:w="1451"/>
        <w:gridCol w:w="1451"/>
      </w:tblGrid>
      <w:tr w:rsidR="006E0655" w:rsidRPr="006E0655" w14:paraId="118455B5" w14:textId="77777777">
        <w:trPr>
          <w:cantSplit/>
        </w:trPr>
        <w:tc>
          <w:tcPr>
            <w:tcW w:w="10735" w:type="dxa"/>
            <w:gridSpan w:val="8"/>
            <w:tcBorders>
              <w:top w:val="nil"/>
              <w:left w:val="nil"/>
              <w:bottom w:val="nil"/>
              <w:right w:val="nil"/>
            </w:tcBorders>
            <w:shd w:val="clear" w:color="auto" w:fill="FFFFFF"/>
            <w:vAlign w:val="center"/>
          </w:tcPr>
          <w:p w14:paraId="5EAC429C"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t>Estimates of Covariance Parameters</w:t>
            </w:r>
          </w:p>
        </w:tc>
      </w:tr>
      <w:tr w:rsidR="006E0655" w:rsidRPr="006E0655" w14:paraId="369D2616" w14:textId="77777777">
        <w:trPr>
          <w:cantSplit/>
        </w:trPr>
        <w:tc>
          <w:tcPr>
            <w:tcW w:w="3548" w:type="dxa"/>
            <w:gridSpan w:val="2"/>
            <w:vMerge w:val="restart"/>
            <w:tcBorders>
              <w:top w:val="single" w:sz="16" w:space="0" w:color="000000"/>
              <w:left w:val="single" w:sz="16" w:space="0" w:color="000000"/>
              <w:bottom w:val="nil"/>
              <w:right w:val="nil"/>
            </w:tcBorders>
            <w:shd w:val="clear" w:color="auto" w:fill="FFFFFF"/>
            <w:vAlign w:val="bottom"/>
          </w:tcPr>
          <w:p w14:paraId="1CD8BDF9"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72" w:type="dxa"/>
            <w:vMerge w:val="restart"/>
            <w:tcBorders>
              <w:top w:val="single" w:sz="16" w:space="0" w:color="000000"/>
              <w:left w:val="single" w:sz="16" w:space="0" w:color="000000"/>
            </w:tcBorders>
            <w:shd w:val="clear" w:color="auto" w:fill="FFFFFF"/>
            <w:vAlign w:val="bottom"/>
          </w:tcPr>
          <w:p w14:paraId="41FCBC4B"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103" w:type="dxa"/>
            <w:vMerge w:val="restart"/>
            <w:tcBorders>
              <w:top w:val="single" w:sz="16" w:space="0" w:color="000000"/>
            </w:tcBorders>
            <w:shd w:val="clear" w:color="auto" w:fill="FFFFFF"/>
            <w:vAlign w:val="bottom"/>
          </w:tcPr>
          <w:p w14:paraId="17D063FD"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56" w:type="dxa"/>
            <w:vMerge w:val="restart"/>
            <w:tcBorders>
              <w:top w:val="single" w:sz="16" w:space="0" w:color="000000"/>
            </w:tcBorders>
            <w:shd w:val="clear" w:color="auto" w:fill="FFFFFF"/>
            <w:vAlign w:val="bottom"/>
          </w:tcPr>
          <w:p w14:paraId="3098931D"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Wald Z</w:t>
            </w:r>
          </w:p>
        </w:tc>
        <w:tc>
          <w:tcPr>
            <w:tcW w:w="1056" w:type="dxa"/>
            <w:vMerge w:val="restart"/>
            <w:tcBorders>
              <w:top w:val="single" w:sz="16" w:space="0" w:color="000000"/>
            </w:tcBorders>
            <w:shd w:val="clear" w:color="auto" w:fill="FFFFFF"/>
            <w:vAlign w:val="bottom"/>
          </w:tcPr>
          <w:p w14:paraId="68508DD5"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900" w:type="dxa"/>
            <w:gridSpan w:val="2"/>
            <w:tcBorders>
              <w:top w:val="single" w:sz="16" w:space="0" w:color="000000"/>
              <w:right w:val="single" w:sz="16" w:space="0" w:color="000000"/>
            </w:tcBorders>
            <w:shd w:val="clear" w:color="auto" w:fill="FFFFFF"/>
            <w:vAlign w:val="bottom"/>
          </w:tcPr>
          <w:p w14:paraId="755E1D76"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14:paraId="10855D65" w14:textId="77777777">
        <w:trPr>
          <w:cantSplit/>
        </w:trPr>
        <w:tc>
          <w:tcPr>
            <w:tcW w:w="3548" w:type="dxa"/>
            <w:gridSpan w:val="2"/>
            <w:vMerge/>
            <w:tcBorders>
              <w:top w:val="single" w:sz="16" w:space="0" w:color="000000"/>
              <w:left w:val="single" w:sz="16" w:space="0" w:color="000000"/>
              <w:bottom w:val="nil"/>
              <w:right w:val="nil"/>
            </w:tcBorders>
            <w:shd w:val="clear" w:color="auto" w:fill="FFFFFF"/>
            <w:vAlign w:val="bottom"/>
          </w:tcPr>
          <w:p w14:paraId="45CAFB53"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2" w:type="dxa"/>
            <w:vMerge/>
            <w:tcBorders>
              <w:top w:val="single" w:sz="16" w:space="0" w:color="000000"/>
              <w:left w:val="single" w:sz="16" w:space="0" w:color="000000"/>
            </w:tcBorders>
            <w:shd w:val="clear" w:color="auto" w:fill="FFFFFF"/>
            <w:vAlign w:val="bottom"/>
          </w:tcPr>
          <w:p w14:paraId="1718771F"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103" w:type="dxa"/>
            <w:vMerge/>
            <w:tcBorders>
              <w:top w:val="single" w:sz="16" w:space="0" w:color="000000"/>
            </w:tcBorders>
            <w:shd w:val="clear" w:color="auto" w:fill="FFFFFF"/>
            <w:vAlign w:val="bottom"/>
          </w:tcPr>
          <w:p w14:paraId="209E9D2E"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14:paraId="0000BB0B"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14:paraId="3714337E"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50" w:type="dxa"/>
            <w:tcBorders>
              <w:bottom w:val="single" w:sz="16" w:space="0" w:color="000000"/>
            </w:tcBorders>
            <w:shd w:val="clear" w:color="auto" w:fill="FFFFFF"/>
            <w:vAlign w:val="bottom"/>
          </w:tcPr>
          <w:p w14:paraId="1D083FD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50" w:type="dxa"/>
            <w:tcBorders>
              <w:bottom w:val="single" w:sz="16" w:space="0" w:color="000000"/>
              <w:right w:val="single" w:sz="16" w:space="0" w:color="000000"/>
            </w:tcBorders>
            <w:shd w:val="clear" w:color="auto" w:fill="FFFFFF"/>
            <w:vAlign w:val="bottom"/>
          </w:tcPr>
          <w:p w14:paraId="60860547"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14:paraId="0008BE7C" w14:textId="77777777">
        <w:trPr>
          <w:cantSplit/>
        </w:trPr>
        <w:tc>
          <w:tcPr>
            <w:tcW w:w="3548" w:type="dxa"/>
            <w:gridSpan w:val="2"/>
            <w:tcBorders>
              <w:top w:val="single" w:sz="16" w:space="0" w:color="000000"/>
              <w:left w:val="single" w:sz="16" w:space="0" w:color="000000"/>
              <w:bottom w:val="nil"/>
              <w:right w:val="nil"/>
            </w:tcBorders>
            <w:shd w:val="clear" w:color="auto" w:fill="FFFFFF"/>
          </w:tcPr>
          <w:p w14:paraId="675CB50B"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Residual</w:t>
            </w:r>
          </w:p>
        </w:tc>
        <w:tc>
          <w:tcPr>
            <w:tcW w:w="1072" w:type="dxa"/>
            <w:tcBorders>
              <w:top w:val="single" w:sz="16" w:space="0" w:color="000000"/>
              <w:left w:val="single" w:sz="16" w:space="0" w:color="000000"/>
              <w:bottom w:val="nil"/>
            </w:tcBorders>
            <w:shd w:val="clear" w:color="auto" w:fill="FFFFFF"/>
            <w:vAlign w:val="center"/>
          </w:tcPr>
          <w:p w14:paraId="6A9A6087"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.058719</w:t>
            </w:r>
          </w:p>
        </w:tc>
        <w:tc>
          <w:tcPr>
            <w:tcW w:w="1103" w:type="dxa"/>
            <w:tcBorders>
              <w:top w:val="single" w:sz="16" w:space="0" w:color="000000"/>
              <w:bottom w:val="nil"/>
            </w:tcBorders>
            <w:shd w:val="clear" w:color="auto" w:fill="FFFFFF"/>
            <w:vAlign w:val="center"/>
          </w:tcPr>
          <w:p w14:paraId="3F760CB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.002407</w:t>
            </w:r>
          </w:p>
        </w:tc>
        <w:tc>
          <w:tcPr>
            <w:tcW w:w="1056" w:type="dxa"/>
            <w:tcBorders>
              <w:top w:val="single" w:sz="16" w:space="0" w:color="000000"/>
              <w:bottom w:val="nil"/>
            </w:tcBorders>
            <w:shd w:val="clear" w:color="auto" w:fill="FFFFFF"/>
            <w:vAlign w:val="center"/>
          </w:tcPr>
          <w:p w14:paraId="2ED26AA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24.391</w:t>
            </w:r>
          </w:p>
        </w:tc>
        <w:tc>
          <w:tcPr>
            <w:tcW w:w="1056" w:type="dxa"/>
            <w:tcBorders>
              <w:top w:val="single" w:sz="16" w:space="0" w:color="000000"/>
              <w:bottom w:val="nil"/>
            </w:tcBorders>
            <w:shd w:val="clear" w:color="auto" w:fill="FFFFFF"/>
            <w:vAlign w:val="center"/>
          </w:tcPr>
          <w:p w14:paraId="5952358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single" w:sz="16" w:space="0" w:color="000000"/>
              <w:bottom w:val="nil"/>
            </w:tcBorders>
            <w:shd w:val="clear" w:color="auto" w:fill="FFFFFF"/>
            <w:vAlign w:val="center"/>
          </w:tcPr>
          <w:p w14:paraId="41DD347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.054185</w:t>
            </w:r>
          </w:p>
        </w:tc>
        <w:tc>
          <w:tcPr>
            <w:tcW w:w="1450" w:type="dxa"/>
            <w:tcBorders>
              <w:top w:val="single" w:sz="16" w:space="0" w:color="000000"/>
              <w:bottom w:val="nil"/>
              <w:right w:val="single" w:sz="16" w:space="0" w:color="000000"/>
            </w:tcBorders>
            <w:shd w:val="clear" w:color="auto" w:fill="FFFFFF"/>
            <w:vAlign w:val="center"/>
          </w:tcPr>
          <w:p w14:paraId="5E33B08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.063632</w:t>
            </w:r>
          </w:p>
        </w:tc>
      </w:tr>
      <w:tr w:rsidR="006E0655" w:rsidRPr="006E0655" w14:paraId="1C9EF8E2" w14:textId="77777777">
        <w:trPr>
          <w:cantSplit/>
        </w:trPr>
        <w:tc>
          <w:tcPr>
            <w:tcW w:w="2523" w:type="dxa"/>
            <w:vMerge w:val="restart"/>
            <w:tcBorders>
              <w:top w:val="nil"/>
              <w:left w:val="single" w:sz="16" w:space="0" w:color="000000"/>
              <w:bottom w:val="single" w:sz="16" w:space="0" w:color="000000"/>
              <w:right w:val="nil"/>
            </w:tcBorders>
            <w:shd w:val="clear" w:color="auto" w:fill="FFFFFF"/>
          </w:tcPr>
          <w:p w14:paraId="6A80436E"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Intercept + valenceE [subject = id]</w:t>
            </w:r>
          </w:p>
        </w:tc>
        <w:tc>
          <w:tcPr>
            <w:tcW w:w="1025" w:type="dxa"/>
            <w:tcBorders>
              <w:top w:val="nil"/>
              <w:left w:val="nil"/>
              <w:bottom w:val="nil"/>
              <w:right w:val="single" w:sz="16" w:space="0" w:color="000000"/>
            </w:tcBorders>
            <w:shd w:val="clear" w:color="auto" w:fill="FFFFFF"/>
          </w:tcPr>
          <w:p w14:paraId="55A7CF7E"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(1,1)</w:t>
            </w:r>
          </w:p>
        </w:tc>
        <w:tc>
          <w:tcPr>
            <w:tcW w:w="1072" w:type="dxa"/>
            <w:tcBorders>
              <w:top w:val="nil"/>
              <w:left w:val="single" w:sz="16" w:space="0" w:color="000000"/>
              <w:bottom w:val="nil"/>
            </w:tcBorders>
            <w:shd w:val="clear" w:color="auto" w:fill="FFFFFF"/>
            <w:vAlign w:val="center"/>
          </w:tcPr>
          <w:p w14:paraId="21CFF7E8"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.027087</w:t>
            </w:r>
          </w:p>
        </w:tc>
        <w:tc>
          <w:tcPr>
            <w:tcW w:w="1103" w:type="dxa"/>
            <w:tcBorders>
              <w:top w:val="nil"/>
              <w:bottom w:val="nil"/>
            </w:tcBorders>
            <w:shd w:val="clear" w:color="auto" w:fill="FFFFFF"/>
            <w:vAlign w:val="center"/>
          </w:tcPr>
          <w:p w14:paraId="42663EA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.005659</w:t>
            </w:r>
          </w:p>
        </w:tc>
        <w:tc>
          <w:tcPr>
            <w:tcW w:w="1056" w:type="dxa"/>
            <w:tcBorders>
              <w:top w:val="nil"/>
              <w:bottom w:val="nil"/>
            </w:tcBorders>
            <w:shd w:val="clear" w:color="auto" w:fill="FFFFFF"/>
            <w:vAlign w:val="center"/>
          </w:tcPr>
          <w:p w14:paraId="677F1995"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4.786</w:t>
            </w:r>
          </w:p>
        </w:tc>
        <w:tc>
          <w:tcPr>
            <w:tcW w:w="1056" w:type="dxa"/>
            <w:tcBorders>
              <w:top w:val="nil"/>
              <w:bottom w:val="nil"/>
            </w:tcBorders>
            <w:shd w:val="clear" w:color="auto" w:fill="FFFFFF"/>
            <w:vAlign w:val="center"/>
          </w:tcPr>
          <w:p w14:paraId="120565D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nil"/>
              <w:bottom w:val="nil"/>
            </w:tcBorders>
            <w:shd w:val="clear" w:color="auto" w:fill="FFFFFF"/>
            <w:vAlign w:val="center"/>
          </w:tcPr>
          <w:p w14:paraId="741F99A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.017985</w:t>
            </w:r>
          </w:p>
        </w:tc>
        <w:tc>
          <w:tcPr>
            <w:tcW w:w="1450" w:type="dxa"/>
            <w:tcBorders>
              <w:top w:val="nil"/>
              <w:bottom w:val="nil"/>
              <w:right w:val="single" w:sz="16" w:space="0" w:color="000000"/>
            </w:tcBorders>
            <w:shd w:val="clear" w:color="auto" w:fill="FFFFFF"/>
            <w:vAlign w:val="center"/>
          </w:tcPr>
          <w:p w14:paraId="7B5590BF"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.040793</w:t>
            </w:r>
          </w:p>
        </w:tc>
      </w:tr>
      <w:tr w:rsidR="006E0655" w:rsidRPr="006E0655" w14:paraId="188BEA28" w14:textId="77777777">
        <w:trPr>
          <w:cantSplit/>
        </w:trPr>
        <w:tc>
          <w:tcPr>
            <w:tcW w:w="2523" w:type="dxa"/>
            <w:vMerge/>
            <w:tcBorders>
              <w:top w:val="nil"/>
              <w:left w:val="single" w:sz="16" w:space="0" w:color="000000"/>
              <w:bottom w:val="single" w:sz="16" w:space="0" w:color="000000"/>
              <w:right w:val="nil"/>
            </w:tcBorders>
            <w:shd w:val="clear" w:color="auto" w:fill="FFFFFF"/>
          </w:tcPr>
          <w:p w14:paraId="19BEB592"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nil"/>
              <w:right w:val="single" w:sz="16" w:space="0" w:color="000000"/>
            </w:tcBorders>
            <w:shd w:val="clear" w:color="auto" w:fill="FFFFFF"/>
          </w:tcPr>
          <w:p w14:paraId="44484FBF"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(2,1)</w:t>
            </w:r>
          </w:p>
        </w:tc>
        <w:tc>
          <w:tcPr>
            <w:tcW w:w="1072" w:type="dxa"/>
            <w:tcBorders>
              <w:top w:val="nil"/>
              <w:left w:val="single" w:sz="16" w:space="0" w:color="000000"/>
              <w:bottom w:val="nil"/>
            </w:tcBorders>
            <w:shd w:val="clear" w:color="auto" w:fill="FFFFFF"/>
            <w:vAlign w:val="center"/>
          </w:tcPr>
          <w:p w14:paraId="2528249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-.001932</w:t>
            </w:r>
          </w:p>
        </w:tc>
        <w:tc>
          <w:tcPr>
            <w:tcW w:w="1103" w:type="dxa"/>
            <w:tcBorders>
              <w:top w:val="nil"/>
              <w:bottom w:val="nil"/>
            </w:tcBorders>
            <w:shd w:val="clear" w:color="auto" w:fill="FFFFFF"/>
            <w:vAlign w:val="center"/>
          </w:tcPr>
          <w:p w14:paraId="10104BF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.004034</w:t>
            </w:r>
          </w:p>
        </w:tc>
        <w:tc>
          <w:tcPr>
            <w:tcW w:w="1056" w:type="dxa"/>
            <w:tcBorders>
              <w:top w:val="nil"/>
              <w:bottom w:val="nil"/>
            </w:tcBorders>
            <w:shd w:val="clear" w:color="auto" w:fill="FFFFFF"/>
            <w:vAlign w:val="center"/>
          </w:tcPr>
          <w:p w14:paraId="5C3DE79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-.479</w:t>
            </w:r>
          </w:p>
        </w:tc>
        <w:tc>
          <w:tcPr>
            <w:tcW w:w="1056" w:type="dxa"/>
            <w:tcBorders>
              <w:top w:val="nil"/>
              <w:bottom w:val="nil"/>
            </w:tcBorders>
            <w:shd w:val="clear" w:color="auto" w:fill="FFFFFF"/>
            <w:vAlign w:val="center"/>
          </w:tcPr>
          <w:p w14:paraId="4DE9740D"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.632</w:t>
            </w:r>
          </w:p>
        </w:tc>
        <w:tc>
          <w:tcPr>
            <w:tcW w:w="1450" w:type="dxa"/>
            <w:tcBorders>
              <w:top w:val="nil"/>
              <w:bottom w:val="nil"/>
            </w:tcBorders>
            <w:shd w:val="clear" w:color="auto" w:fill="FFFFFF"/>
            <w:vAlign w:val="center"/>
          </w:tcPr>
          <w:p w14:paraId="1015F06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-.009839</w:t>
            </w:r>
          </w:p>
        </w:tc>
        <w:tc>
          <w:tcPr>
            <w:tcW w:w="1450" w:type="dxa"/>
            <w:tcBorders>
              <w:top w:val="nil"/>
              <w:bottom w:val="nil"/>
              <w:right w:val="single" w:sz="16" w:space="0" w:color="000000"/>
            </w:tcBorders>
            <w:shd w:val="clear" w:color="auto" w:fill="FFFFFF"/>
            <w:vAlign w:val="center"/>
          </w:tcPr>
          <w:p w14:paraId="34B4D63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.005974</w:t>
            </w:r>
          </w:p>
        </w:tc>
      </w:tr>
      <w:tr w:rsidR="006E0655" w:rsidRPr="006E0655" w14:paraId="7EDD2586" w14:textId="77777777">
        <w:trPr>
          <w:cantSplit/>
        </w:trPr>
        <w:tc>
          <w:tcPr>
            <w:tcW w:w="2523" w:type="dxa"/>
            <w:vMerge/>
            <w:tcBorders>
              <w:top w:val="nil"/>
              <w:left w:val="single" w:sz="16" w:space="0" w:color="000000"/>
              <w:bottom w:val="single" w:sz="16" w:space="0" w:color="000000"/>
              <w:right w:val="nil"/>
            </w:tcBorders>
            <w:shd w:val="clear" w:color="auto" w:fill="FFFFFF"/>
          </w:tcPr>
          <w:p w14:paraId="4AA2CE02"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single" w:sz="16" w:space="0" w:color="000000"/>
              <w:right w:val="single" w:sz="16" w:space="0" w:color="000000"/>
            </w:tcBorders>
            <w:shd w:val="clear" w:color="auto" w:fill="FFFFFF"/>
          </w:tcPr>
          <w:p w14:paraId="62C5F585"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(2,2)</w:t>
            </w:r>
          </w:p>
        </w:tc>
        <w:tc>
          <w:tcPr>
            <w:tcW w:w="1072" w:type="dxa"/>
            <w:tcBorders>
              <w:top w:val="nil"/>
              <w:left w:val="single" w:sz="16" w:space="0" w:color="000000"/>
              <w:bottom w:val="single" w:sz="16" w:space="0" w:color="000000"/>
            </w:tcBorders>
            <w:shd w:val="clear" w:color="auto" w:fill="FFFFFF"/>
            <w:vAlign w:val="center"/>
          </w:tcPr>
          <w:p w14:paraId="5F68E48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.015636</w:t>
            </w:r>
          </w:p>
        </w:tc>
        <w:tc>
          <w:tcPr>
            <w:tcW w:w="1103" w:type="dxa"/>
            <w:tcBorders>
              <w:top w:val="nil"/>
              <w:bottom w:val="single" w:sz="16" w:space="0" w:color="000000"/>
            </w:tcBorders>
            <w:shd w:val="clear" w:color="auto" w:fill="FFFFFF"/>
            <w:vAlign w:val="center"/>
          </w:tcPr>
          <w:p w14:paraId="5613060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.005594</w:t>
            </w:r>
          </w:p>
        </w:tc>
        <w:tc>
          <w:tcPr>
            <w:tcW w:w="1056" w:type="dxa"/>
            <w:tcBorders>
              <w:top w:val="nil"/>
              <w:bottom w:val="single" w:sz="16" w:space="0" w:color="000000"/>
            </w:tcBorders>
            <w:shd w:val="clear" w:color="auto" w:fill="FFFFFF"/>
            <w:vAlign w:val="center"/>
          </w:tcPr>
          <w:p w14:paraId="32D9FF6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2.795</w:t>
            </w:r>
          </w:p>
        </w:tc>
        <w:tc>
          <w:tcPr>
            <w:tcW w:w="1056" w:type="dxa"/>
            <w:tcBorders>
              <w:top w:val="nil"/>
              <w:bottom w:val="single" w:sz="16" w:space="0" w:color="000000"/>
            </w:tcBorders>
            <w:shd w:val="clear" w:color="auto" w:fill="FFFFFF"/>
            <w:vAlign w:val="center"/>
          </w:tcPr>
          <w:p w14:paraId="7026C363"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w:t>
            </w:r>
          </w:p>
        </w:tc>
        <w:tc>
          <w:tcPr>
            <w:tcW w:w="1450" w:type="dxa"/>
            <w:tcBorders>
              <w:top w:val="nil"/>
              <w:bottom w:val="single" w:sz="16" w:space="0" w:color="000000"/>
            </w:tcBorders>
            <w:shd w:val="clear" w:color="auto" w:fill="FFFFFF"/>
            <w:vAlign w:val="center"/>
          </w:tcPr>
          <w:p w14:paraId="1A22B20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.007755</w:t>
            </w:r>
          </w:p>
        </w:tc>
        <w:tc>
          <w:tcPr>
            <w:tcW w:w="1450" w:type="dxa"/>
            <w:tcBorders>
              <w:top w:val="nil"/>
              <w:bottom w:val="single" w:sz="16" w:space="0" w:color="000000"/>
              <w:right w:val="single" w:sz="16" w:space="0" w:color="000000"/>
            </w:tcBorders>
            <w:shd w:val="clear" w:color="auto" w:fill="FFFFFF"/>
            <w:vAlign w:val="center"/>
          </w:tcPr>
          <w:p w14:paraId="4014F3E3"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.031527</w:t>
            </w:r>
          </w:p>
        </w:tc>
      </w:tr>
      <w:tr w:rsidR="006E0655" w:rsidRPr="006E0655" w14:paraId="5C06AADD" w14:textId="77777777">
        <w:trPr>
          <w:cantSplit/>
        </w:trPr>
        <w:tc>
          <w:tcPr>
            <w:tcW w:w="10735" w:type="dxa"/>
            <w:gridSpan w:val="8"/>
            <w:tcBorders>
              <w:top w:val="nil"/>
              <w:left w:val="nil"/>
              <w:bottom w:val="nil"/>
              <w:right w:val="nil"/>
            </w:tcBorders>
            <w:shd w:val="clear" w:color="auto" w:fill="FFFFFF"/>
          </w:tcPr>
          <w:p w14:paraId="04F592A0"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a. Dependent Variable: logrt.</w:t>
            </w:r>
          </w:p>
        </w:tc>
      </w:tr>
    </w:tbl>
    <w:p w14:paraId="06D5B69B" w14:textId="77777777" w:rsidR="006E0655" w:rsidRPr="006E0655" w:rsidRDefault="006E0655" w:rsidP="006E0655">
      <w:pPr>
        <w:autoSpaceDE w:val="0"/>
        <w:autoSpaceDN w:val="0"/>
        <w:adjustRightInd w:val="0"/>
        <w:spacing w:after="0" w:line="400" w:lineRule="atLeast"/>
        <w:rPr>
          <w:rFonts w:ascii="Times New Roman" w:hAnsi="Times New Roman" w:cs="Times New Roman"/>
          <w:noProof w:val="0"/>
          <w:sz w:val="24"/>
          <w:szCs w:val="24"/>
        </w:rPr>
      </w:pPr>
    </w:p>
    <w:p w14:paraId="4FCB1560" w14:textId="77777777" w:rsidR="006E0655" w:rsidRPr="006E0655" w:rsidRDefault="00623D91" w:rsidP="006E0655">
      <w:pPr>
        <w:autoSpaceDE w:val="0"/>
        <w:autoSpaceDN w:val="0"/>
        <w:adjustRightInd w:val="0"/>
        <w:spacing w:after="0" w:line="400" w:lineRule="atLeast"/>
        <w:rPr>
          <w:rFonts w:ascii="Times New Roman" w:hAnsi="Times New Roman" w:cs="Times New Roman"/>
          <w:noProof w:val="0"/>
          <w:sz w:val="24"/>
          <w:szCs w:val="24"/>
        </w:rPr>
      </w:pPr>
      <w:r>
        <w:drawing>
          <wp:inline distT="0" distB="0" distL="0" distR="0" wp14:anchorId="7E34D9B4" wp14:editId="4C90C6F3">
            <wp:extent cx="5943600" cy="4227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227830"/>
                    </a:xfrm>
                    <a:prstGeom prst="rect">
                      <a:avLst/>
                    </a:prstGeom>
                  </pic:spPr>
                </pic:pic>
              </a:graphicData>
            </a:graphic>
          </wp:inline>
        </w:drawing>
      </w:r>
    </w:p>
    <w:p w14:paraId="3CFFDF23" w14:textId="77777777" w:rsidR="001D238A" w:rsidRDefault="001D238A" w:rsidP="001D238A">
      <w:pPr>
        <w:pStyle w:val="DisplayEquationAurora"/>
        <w:spacing w:after="0" w:line="240" w:lineRule="auto"/>
      </w:pPr>
    </w:p>
    <w:p w14:paraId="3F2024B2" w14:textId="77777777" w:rsidR="001D238A" w:rsidRDefault="00AE29F8" w:rsidP="001D238A">
      <w:pPr>
        <w:pStyle w:val="DisplayEquationAurora"/>
        <w:spacing w:after="0" w:line="240" w:lineRule="auto"/>
      </w:pPr>
      <w:r>
        <w:t>It seems natural to begin by examining the estimate of the valence effect for the typical person, usually called a fixed effect in the mixed models literature (McCulloch, Searle  &amp; Niewhuis, 2012).  The typical person is .16 logRT units faster at responding to positively valenced words than to negatively valenced words</w:t>
      </w:r>
      <w:r w:rsidR="00341D67">
        <w:t>. The 95% CI is [-0.21</w:t>
      </w:r>
      <w:r w:rsidR="003874EC">
        <w:t>, -0.12]</w:t>
      </w:r>
      <w:r>
        <w:t>. This</w:t>
      </w:r>
      <w:r w:rsidR="003874EC">
        <w:t xml:space="preserve"> difference corresponds to approximately 140 ms.  For some </w:t>
      </w:r>
      <w:r w:rsidR="003874EC">
        <w:lastRenderedPageBreak/>
        <w:t>researchers, this might be the only important statistic to report.</w:t>
      </w:r>
      <w:r w:rsidR="00055E14">
        <w:t xml:space="preserve"> In traditional repeated-measures ANOVA software, this </w:t>
      </w:r>
      <w:r w:rsidR="00F3016E">
        <w:t xml:space="preserve">is </w:t>
      </w:r>
      <w:r w:rsidR="00055E14">
        <w:t xml:space="preserve">the result </w:t>
      </w:r>
      <w:r w:rsidR="00A75BF4">
        <w:t xml:space="preserve">that is </w:t>
      </w:r>
      <w:r w:rsidR="00F3016E">
        <w:t>emphasized</w:t>
      </w:r>
      <w:r w:rsidR="00055E14">
        <w:t>.</w:t>
      </w:r>
      <w:r w:rsidR="003874EC">
        <w:t xml:space="preserve"> </w:t>
      </w:r>
      <w:r w:rsidR="00E218F3">
        <w:t>But a</w:t>
      </w:r>
      <w:r w:rsidR="00055E14">
        <w:t>n average or</w:t>
      </w:r>
      <w:r w:rsidR="00E218F3">
        <w:t xml:space="preserve"> fixed effect such as this is potentially a very limited and sometimes misleading estimate of a causal effect.</w:t>
      </w:r>
    </w:p>
    <w:p w14:paraId="4F2C987B" w14:textId="47CC6D21" w:rsidR="00B650B6" w:rsidRDefault="0022351D" w:rsidP="00B650B6">
      <w:pPr>
        <w:pStyle w:val="DisplayEquationAurora"/>
      </w:pPr>
      <w:r>
        <w:t xml:space="preserve">Before examining the other parameter estimates, we will turn to a graphical display of the </w:t>
      </w:r>
      <w:r w:rsidR="00055E14">
        <w:t xml:space="preserve">raw </w:t>
      </w:r>
      <w:r>
        <w:t xml:space="preserve">data. Figure 1 is a panel plot showing each subject’s data for logRT as a function of valence. The panels are ordered by the size of the valence difference for each subject. </w:t>
      </w:r>
      <w:r w:rsidR="009115C3">
        <w:t>The reader can see that</w:t>
      </w:r>
      <w:r w:rsidR="00055E14">
        <w:t xml:space="preserve"> the valence effect is discernable</w:t>
      </w:r>
      <w:r w:rsidR="009115C3">
        <w:t xml:space="preserve"> for many subject</w:t>
      </w:r>
      <w:r w:rsidR="00055E14">
        <w:t>s</w:t>
      </w:r>
      <w:r w:rsidR="009115C3">
        <w:t>, but it varies in size: The subject</w:t>
      </w:r>
      <w:r w:rsidR="00055E14">
        <w:t xml:space="preserve"> (id 35)</w:t>
      </w:r>
      <w:r w:rsidR="009115C3">
        <w:t xml:space="preserve"> in the upper left-hand corner show</w:t>
      </w:r>
      <w:r w:rsidR="00055E14">
        <w:t>s</w:t>
      </w:r>
      <w:r w:rsidR="009115C3">
        <w:t xml:space="preserve"> a difference that is approximately </w:t>
      </w:r>
      <w:r w:rsidR="00AC0569">
        <w:t>[</w:t>
      </w:r>
      <w:r w:rsidR="009115C3">
        <w:t>three times</w:t>
      </w:r>
      <w:r w:rsidR="00AC0569">
        <w:t>]</w:t>
      </w:r>
      <w:r w:rsidR="009115C3">
        <w:t xml:space="preserve"> lar</w:t>
      </w:r>
      <w:r w:rsidR="00055E14">
        <w:t xml:space="preserve">ger than the subject in the </w:t>
      </w:r>
      <w:r w:rsidR="009115C3">
        <w:t>middle of the panels</w:t>
      </w:r>
      <w:r w:rsidR="00055E14">
        <w:t xml:space="preserve"> (id 12)</w:t>
      </w:r>
      <w:r w:rsidR="009115C3">
        <w:t>.</w:t>
      </w:r>
      <w:r w:rsidR="00AC0569">
        <w:t xml:space="preserve"> </w:t>
      </w:r>
      <w:r w:rsidR="008E604E">
        <w:t>Heterogeneity such a</w:t>
      </w:r>
      <w:r w:rsidR="00A75BF4">
        <w:t>s</w:t>
      </w:r>
      <w:r w:rsidR="008E604E">
        <w:t xml:space="preserve"> this is part of the phenomenon to be explained</w:t>
      </w:r>
      <w:r w:rsidR="00AC0569">
        <w:t>, and the model proposed earlier will allow us to do so.</w:t>
      </w:r>
      <w:r w:rsidR="008E604E">
        <w:t>.</w:t>
      </w:r>
      <w:ins w:id="17" w:author="Katherine Zee" w:date="2017-03-02T19:12:00Z">
        <w:r w:rsidR="00871333">
          <w:t xml:space="preserve"> To reiterate, although the fixed effect from our model revealed that the typical person was about 140 ms faster to endorse positively valenced traits as self-relevant compared to negatively valenced traits, it is apparent from this visualization that people differ in the magnitude and in some cases the direction of this </w:t>
        </w:r>
        <w:commentRangeStart w:id="18"/>
        <w:r w:rsidR="00871333">
          <w:t>effect</w:t>
        </w:r>
      </w:ins>
      <w:commentRangeEnd w:id="18"/>
      <w:ins w:id="19" w:author="Katherine Zee" w:date="2017-03-02T19:13:00Z">
        <w:r w:rsidR="00871333">
          <w:rPr>
            <w:rStyle w:val="CommentReference"/>
          </w:rPr>
          <w:commentReference w:id="18"/>
        </w:r>
      </w:ins>
      <w:ins w:id="21" w:author="Katherine Zee" w:date="2017-03-02T19:12:00Z">
        <w:r w:rsidR="00871333">
          <w:t xml:space="preserve">. </w:t>
        </w:r>
      </w:ins>
    </w:p>
    <w:p w14:paraId="7CE27C06" w14:textId="77777777" w:rsidR="00AC0569" w:rsidRDefault="00EE5307" w:rsidP="00B650B6">
      <w:pPr>
        <w:pStyle w:val="DisplayEquationAurora"/>
      </w:pPr>
      <w:r>
        <w:t xml:space="preserve">First, the estimate of the SD of the valence random effect is allows us to predict where 95% of the subjects in the population are. That is -.16 plus or minus 2*0.125, which equals -0.41 to 0.09. This indicates that there are subjects </w:t>
      </w:r>
      <w:r w:rsidR="007C6386">
        <w:t xml:space="preserve">at the 2.5% </w:t>
      </w:r>
      <w:r w:rsidR="00705450">
        <w:t>who have more than x</w:t>
      </w:r>
      <w:r>
        <w:t xml:space="preserve"> times the</w:t>
      </w:r>
      <w:r w:rsidR="007C6386">
        <w:t xml:space="preserve"> average valence effect, and there are those at the 95% that have slightly reversed valence effects. This suggests that a one-size fits all view of valence effects that one gets from the fixed effect is quite misleading.</w:t>
      </w:r>
    </w:p>
    <w:p w14:paraId="17BCEE1D" w14:textId="7D98BE04" w:rsidR="007C6386" w:rsidRDefault="007C6386" w:rsidP="00B650B6">
      <w:pPr>
        <w:pStyle w:val="DisplayEquationAurora"/>
      </w:pPr>
      <w:r>
        <w:t xml:space="preserve">The model not only provides estimates of population parameters. It </w:t>
      </w:r>
      <w:r w:rsidR="00117765">
        <w:t xml:space="preserve">can </w:t>
      </w:r>
      <w:r>
        <w:t xml:space="preserve">also </w:t>
      </w:r>
      <w:r w:rsidR="00117765">
        <w:t xml:space="preserve">be used to </w:t>
      </w:r>
      <w:r>
        <w:t xml:space="preserve">predict the valence effect for each person in the sample. These are called Empirical-Bayes predictions of Best Linear Unbiased Predictions </w:t>
      </w:r>
      <w:r w:rsidR="00470D3E">
        <w:t>(BLUPs). We display these in three</w:t>
      </w:r>
      <w:r>
        <w:t xml:space="preserve"> ways. First we show them as a spaghetti plot</w:t>
      </w:r>
      <w:r w:rsidR="00117765">
        <w:t xml:space="preserve"> in Figure x. The</w:t>
      </w:r>
      <w:r w:rsidR="00470D3E">
        <w:t xml:space="preserve"> thick </w:t>
      </w:r>
      <w:r w:rsidR="00117765">
        <w:t xml:space="preserve">dark </w:t>
      </w:r>
      <w:r w:rsidR="00470D3E">
        <w:t xml:space="preserve">line is the fixed effect and the thin </w:t>
      </w:r>
      <w:r w:rsidR="00117765">
        <w:t xml:space="preserve">dark </w:t>
      </w:r>
      <w:r w:rsidR="00470D3E">
        <w:t xml:space="preserve">lines are the individual-specific effect for </w:t>
      </w:r>
      <w:r w:rsidR="00117765">
        <w:t xml:space="preserve">members of the sample. This </w:t>
      </w:r>
      <w:r w:rsidR="00470D3E">
        <w:t>illustrates the substantial causal heterogeneity</w:t>
      </w:r>
      <w:r w:rsidR="00117765">
        <w:t xml:space="preserve"> observed</w:t>
      </w:r>
      <w:r w:rsidR="00470D3E">
        <w:t>.</w:t>
      </w:r>
      <w:r w:rsidR="00117765">
        <w:t xml:space="preserve"> The second way we display predictions on the same is as a stripchart, </w:t>
      </w:r>
      <w:del w:id="22" w:author="Katherine Zee" w:date="2017-03-02T19:14:00Z">
        <w:r w:rsidR="00117765" w:rsidDel="005E38FE">
          <w:delText xml:space="preserve">and </w:delText>
        </w:r>
      </w:del>
      <w:ins w:id="23" w:author="Katherine Zee" w:date="2017-03-02T19:14:00Z">
        <w:r w:rsidR="005E38FE">
          <w:t>in which the estimated valence effect for each person is presented.</w:t>
        </w:r>
      </w:ins>
      <w:ins w:id="24" w:author="Katherine Zee" w:date="2017-03-02T19:15:00Z">
        <w:r w:rsidR="0044507E">
          <w:t xml:space="preserve"> </w:t>
        </w:r>
        <w:commentRangeStart w:id="25"/>
        <w:r w:rsidR="0044507E">
          <w:t>These esimates are derived from extracting individual variability estimates from the random effects portion of the output and adding each individual’s estimate to the average effect</w:t>
        </w:r>
      </w:ins>
      <w:commentRangeEnd w:id="25"/>
      <w:ins w:id="26" w:author="Katherine Zee" w:date="2017-03-02T19:16:00Z">
        <w:r w:rsidR="0044507E">
          <w:rPr>
            <w:rStyle w:val="CommentReference"/>
          </w:rPr>
          <w:commentReference w:id="25"/>
        </w:r>
      </w:ins>
      <w:ins w:id="28" w:author="Katherine Zee" w:date="2017-03-02T19:15:00Z">
        <w:r w:rsidR="0044507E">
          <w:t>.</w:t>
        </w:r>
      </w:ins>
      <w:ins w:id="29" w:author="Katherine Zee" w:date="2017-03-02T19:14:00Z">
        <w:r w:rsidR="005E38FE">
          <w:t xml:space="preserve"> </w:t>
        </w:r>
      </w:ins>
      <w:ins w:id="30" w:author="Katherine Zee" w:date="2017-03-02T19:15:00Z">
        <w:r w:rsidR="005E38FE">
          <w:t xml:space="preserve"> A</w:t>
        </w:r>
      </w:ins>
      <w:del w:id="31" w:author="Katherine Zee" w:date="2017-03-02T19:15:00Z">
        <w:r w:rsidR="00470D3E" w:rsidDel="005E38FE">
          <w:delText>a</w:delText>
        </w:r>
      </w:del>
      <w:r w:rsidR="00470D3E">
        <w:t xml:space="preserve">gain </w:t>
      </w:r>
      <w:r w:rsidR="00117765">
        <w:t>the heterogeneity is evident.</w:t>
      </w:r>
      <w:r w:rsidR="00470D3E">
        <w:t xml:space="preserve">The third way is to overlay the predictions on the observed paneled data in Figure x. Here we see that the model is capturing variation in the data quite well. </w:t>
      </w:r>
    </w:p>
    <w:p w14:paraId="460792CB" w14:textId="77777777" w:rsidR="007C6386" w:rsidRDefault="00470D3E" w:rsidP="00B650B6">
      <w:pPr>
        <w:pStyle w:val="DisplayEquationAurora"/>
      </w:pPr>
      <w:r>
        <w:t>The reader will see the extra information contained in the results beyond the usual fixed effe</w:t>
      </w:r>
      <w:r w:rsidR="00C84D30">
        <w:t>ct estimates. These results call for some theory that can explain these differences and measures that can predict them. We will consider this later in the paper. But even in the absence of explanatory variables, the causal heterogeneity is fundamental to any accurate account of the experimental results.</w:t>
      </w:r>
    </w:p>
    <w:p w14:paraId="2B9761CB" w14:textId="77777777" w:rsidR="00EB4081" w:rsidRDefault="00EB4081" w:rsidP="00EB4081">
      <w:pPr>
        <w:pStyle w:val="Heading3"/>
      </w:pPr>
      <w:r>
        <w:t>Why not repeated measures ANOVA?</w:t>
      </w:r>
    </w:p>
    <w:p w14:paraId="698F7FBC" w14:textId="77777777" w:rsidR="00EB4081" w:rsidRDefault="00AB1529" w:rsidP="00EB4081">
      <w:r>
        <w:t xml:space="preserve">Since we describe the model above as parameterically identical to a repeated-measures ANOVA, the reader may naturally wonder why we could not use traditional repeated-measures software. The answer is that we do not have a balanced design. We are examining RT to traits that subjects say are self-descriptive and as can be seen from Figure x, </w:t>
      </w:r>
      <w:r w:rsidR="00232336">
        <w:t>fewer negative traits than positive traits are chosen</w:t>
      </w:r>
      <w:r w:rsidR="00CA1C9D">
        <w:t xml:space="preserve"> by most subjects</w:t>
      </w:r>
      <w:r w:rsidR="00232336">
        <w:t xml:space="preserve">. </w:t>
      </w:r>
      <w:r w:rsidR="00CA1C9D">
        <w:t xml:space="preserve">Had we not selected on self-descriptive traits, we could still be unable to use repeated-measures ANOVA because 18 of 62 participants had missing repeated measurements. </w:t>
      </w:r>
      <w:r w:rsidR="00F77398">
        <w:t xml:space="preserve">This is not </w:t>
      </w:r>
      <w:r w:rsidR="00F77398">
        <w:lastRenderedPageBreak/>
        <w:t xml:space="preserve">uncommon in designs with many repeated </w:t>
      </w:r>
      <w:r w:rsidR="00CA1C9D">
        <w:t>measurement</w:t>
      </w:r>
      <w:r w:rsidR="00F77398">
        <w:t>s and it is the main reason researchers researchers who use repeated-measures ANOVA tend to aggregate their data before analyzing them.</w:t>
      </w:r>
      <w:r w:rsidR="00CA1C9D">
        <w:t xml:space="preserve"> </w:t>
      </w:r>
      <w:r w:rsidR="00F77398">
        <w:t>This not only results in incorrect inferences it also makes it impossible to estimate heterogeneity of effects and examine their properties. We now turn to a consideration of that approach. will discuss this approach in the next section.</w:t>
      </w:r>
    </w:p>
    <w:p w14:paraId="41244B14" w14:textId="77777777" w:rsidR="00B3606A" w:rsidRDefault="00652C6E" w:rsidP="00001CF2">
      <w:pPr>
        <w:pStyle w:val="Heading3"/>
      </w:pPr>
      <w:r>
        <w:t>The aggregation a</w:t>
      </w:r>
      <w:r w:rsidR="00B3606A">
        <w:t>pproach</w:t>
      </w:r>
    </w:p>
    <w:p w14:paraId="28611ACE" w14:textId="77777777" w:rsidR="006930C6" w:rsidRDefault="00F77398" w:rsidP="00B3606A">
      <w:r>
        <w:t>As we noted, w</w:t>
      </w:r>
      <w:r w:rsidR="00B3606A">
        <w:t>hen datasets are unbalanced as is the case with Study 1, one common solution is to aggregate the data within each subject so that only cell means on the repeated factor are used.  In this way, the data can be analyzed using standard repeated measures ANOVA.</w:t>
      </w:r>
      <w:r w:rsidR="003F4C38">
        <w:t xml:space="preserve"> </w:t>
      </w:r>
      <w:r w:rsidR="00B3606A">
        <w:t>For Study 1</w:t>
      </w:r>
      <w:r w:rsidR="003F4C38">
        <w:t xml:space="preserve"> this would mean that we can use data from all but the two participants who chose no negatively-valenced traits. </w:t>
      </w:r>
    </w:p>
    <w:p w14:paraId="304E10D3" w14:textId="77777777" w:rsidR="006930C6" w:rsidRDefault="006930C6" w:rsidP="00B3606A">
      <w:r>
        <w:t>The SPSS syntax to perform the aggregation is as follows: [have to figure this out]</w:t>
      </w:r>
    </w:p>
    <w:p w14:paraId="3DE84D23" w14:textId="77777777" w:rsidR="006930C6" w:rsidRDefault="006930C6" w:rsidP="00B3606A">
      <w:r>
        <w:t>In R it is: [copy relevant code]</w:t>
      </w:r>
    </w:p>
    <w:p w14:paraId="13E4136E" w14:textId="77777777" w:rsidR="006930C6" w:rsidRDefault="006930C6" w:rsidP="00B3606A">
      <w:r>
        <w:t>To conduct a repeated-measures ANOVA on the aggregated data in SPSS</w:t>
      </w:r>
      <w:r w:rsidR="002D4E0C">
        <w:t>, see the following input and output:</w:t>
      </w:r>
      <w:r>
        <w:t xml:space="preserve"> </w:t>
      </w:r>
    </w:p>
    <w:p w14:paraId="2FCA2307" w14:textId="77777777" w:rsidR="002D4E0C" w:rsidRDefault="002D4E0C" w:rsidP="002D4E0C">
      <w:pPr>
        <w:spacing w:after="0"/>
      </w:pPr>
      <w:r>
        <w:t>GLM rtneg rtpos</w:t>
      </w:r>
    </w:p>
    <w:p w14:paraId="78AE82A1" w14:textId="77777777" w:rsidR="002D4E0C" w:rsidRDefault="002D4E0C" w:rsidP="002D4E0C">
      <w:pPr>
        <w:spacing w:after="0"/>
      </w:pPr>
      <w:r>
        <w:t xml:space="preserve"> /WSFACTOR=valence 2</w:t>
      </w:r>
    </w:p>
    <w:p w14:paraId="59D65871" w14:textId="77777777" w:rsidR="002D4E0C" w:rsidRDefault="002D4E0C" w:rsidP="002D4E0C">
      <w:pPr>
        <w:spacing w:after="0"/>
      </w:pPr>
      <w:r>
        <w:t xml:space="preserve">  /METHOD=SSTYPE(3)</w:t>
      </w:r>
    </w:p>
    <w:p w14:paraId="0F0BCDEE" w14:textId="77777777" w:rsidR="002D4E0C" w:rsidRDefault="002D4E0C" w:rsidP="002D4E0C">
      <w:pPr>
        <w:spacing w:after="0"/>
      </w:pPr>
      <w:r>
        <w:t xml:space="preserve">  /WSDESIGN=valence.</w:t>
      </w:r>
    </w:p>
    <w:p w14:paraId="52E7E5FF" w14:textId="77777777" w:rsidR="002D4E0C" w:rsidRPr="002D4E0C" w:rsidRDefault="002D4E0C" w:rsidP="002D4E0C">
      <w:pPr>
        <w:autoSpaceDE w:val="0"/>
        <w:autoSpaceDN w:val="0"/>
        <w:adjustRightInd w:val="0"/>
        <w:spacing w:after="0" w:line="240" w:lineRule="auto"/>
        <w:rPr>
          <w:rFonts w:ascii="Times New Roman" w:hAnsi="Times New Roman" w:cs="Times New Roman"/>
          <w:noProof w:val="0"/>
          <w:sz w:val="24"/>
          <w:szCs w:val="24"/>
        </w:rPr>
      </w:pPr>
    </w:p>
    <w:p w14:paraId="256F4CDE"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5"/>
        <w:gridCol w:w="2091"/>
        <w:gridCol w:w="1474"/>
        <w:gridCol w:w="1029"/>
        <w:gridCol w:w="1413"/>
        <w:gridCol w:w="1029"/>
        <w:gridCol w:w="1029"/>
      </w:tblGrid>
      <w:tr w:rsidR="002F7661" w:rsidRPr="002F7661" w14:paraId="135AE70C" w14:textId="77777777">
        <w:trPr>
          <w:cantSplit/>
        </w:trPr>
        <w:tc>
          <w:tcPr>
            <w:tcW w:w="9537" w:type="dxa"/>
            <w:gridSpan w:val="7"/>
            <w:tcBorders>
              <w:top w:val="nil"/>
              <w:left w:val="nil"/>
              <w:bottom w:val="nil"/>
              <w:right w:val="nil"/>
            </w:tcBorders>
            <w:shd w:val="clear" w:color="auto" w:fill="FFFFFF"/>
            <w:vAlign w:val="center"/>
          </w:tcPr>
          <w:p w14:paraId="39E4A356"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b/>
                <w:bCs/>
                <w:noProof w:val="0"/>
                <w:color w:val="000000"/>
                <w:sz w:val="18"/>
                <w:szCs w:val="18"/>
              </w:rPr>
              <w:t>Tests of Within-Subjects Effects</w:t>
            </w:r>
          </w:p>
        </w:tc>
      </w:tr>
      <w:tr w:rsidR="002F7661" w:rsidRPr="002F7661" w14:paraId="3F40B963" w14:textId="77777777">
        <w:trPr>
          <w:cantSplit/>
        </w:trPr>
        <w:tc>
          <w:tcPr>
            <w:tcW w:w="9537" w:type="dxa"/>
            <w:gridSpan w:val="7"/>
            <w:tcBorders>
              <w:top w:val="nil"/>
              <w:left w:val="nil"/>
              <w:bottom w:val="nil"/>
              <w:right w:val="nil"/>
            </w:tcBorders>
            <w:shd w:val="clear" w:color="auto" w:fill="FFFFFF"/>
            <w:vAlign w:val="bottom"/>
          </w:tcPr>
          <w:p w14:paraId="215E71CE" w14:textId="77777777" w:rsidR="002F7661" w:rsidRPr="002F7661" w:rsidRDefault="002F7661" w:rsidP="002F7661">
            <w:pPr>
              <w:autoSpaceDE w:val="0"/>
              <w:autoSpaceDN w:val="0"/>
              <w:adjustRightInd w:val="0"/>
              <w:spacing w:after="0" w:line="320" w:lineRule="atLeast"/>
              <w:rPr>
                <w:rFonts w:ascii="Times New Roman" w:hAnsi="Times New Roman" w:cs="Times New Roman"/>
                <w:noProof w:val="0"/>
                <w:sz w:val="24"/>
                <w:szCs w:val="24"/>
              </w:rPr>
            </w:pPr>
            <w:r w:rsidRPr="002F7661">
              <w:rPr>
                <w:rFonts w:ascii="Arial" w:hAnsi="Arial" w:cs="Arial"/>
                <w:noProof w:val="0"/>
                <w:color w:val="000000"/>
                <w:sz w:val="18"/>
                <w:szCs w:val="18"/>
                <w:shd w:val="clear" w:color="auto" w:fill="FFFFFF"/>
              </w:rPr>
              <w:t xml:space="preserve">Measure:   MEASURE_1  </w:t>
            </w:r>
          </w:p>
        </w:tc>
      </w:tr>
      <w:tr w:rsidR="002F7661" w:rsidRPr="002F7661" w14:paraId="7CB60034" w14:textId="77777777">
        <w:trPr>
          <w:cantSplit/>
        </w:trPr>
        <w:tc>
          <w:tcPr>
            <w:tcW w:w="3563" w:type="dxa"/>
            <w:gridSpan w:val="2"/>
            <w:tcBorders>
              <w:top w:val="single" w:sz="16" w:space="0" w:color="000000"/>
              <w:left w:val="single" w:sz="16" w:space="0" w:color="000000"/>
              <w:bottom w:val="single" w:sz="16" w:space="0" w:color="000000"/>
              <w:right w:val="nil"/>
            </w:tcBorders>
            <w:shd w:val="clear" w:color="auto" w:fill="FFFFFF"/>
            <w:vAlign w:val="bottom"/>
          </w:tcPr>
          <w:p w14:paraId="3114E4BB"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Source</w:t>
            </w:r>
          </w:p>
        </w:tc>
        <w:tc>
          <w:tcPr>
            <w:tcW w:w="1474" w:type="dxa"/>
            <w:tcBorders>
              <w:top w:val="single" w:sz="16" w:space="0" w:color="000000"/>
              <w:left w:val="single" w:sz="16" w:space="0" w:color="000000"/>
              <w:bottom w:val="single" w:sz="16" w:space="0" w:color="000000"/>
            </w:tcBorders>
            <w:shd w:val="clear" w:color="auto" w:fill="FFFFFF"/>
            <w:vAlign w:val="bottom"/>
          </w:tcPr>
          <w:p w14:paraId="0997A4A4"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Type III Sum of Squares</w:t>
            </w:r>
          </w:p>
        </w:tc>
        <w:tc>
          <w:tcPr>
            <w:tcW w:w="1029" w:type="dxa"/>
            <w:tcBorders>
              <w:top w:val="single" w:sz="16" w:space="0" w:color="000000"/>
              <w:bottom w:val="single" w:sz="16" w:space="0" w:color="000000"/>
            </w:tcBorders>
            <w:shd w:val="clear" w:color="auto" w:fill="FFFFFF"/>
            <w:vAlign w:val="bottom"/>
          </w:tcPr>
          <w:p w14:paraId="1993DEBA"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df</w:t>
            </w:r>
          </w:p>
        </w:tc>
        <w:tc>
          <w:tcPr>
            <w:tcW w:w="1413" w:type="dxa"/>
            <w:tcBorders>
              <w:top w:val="single" w:sz="16" w:space="0" w:color="000000"/>
              <w:bottom w:val="single" w:sz="16" w:space="0" w:color="000000"/>
            </w:tcBorders>
            <w:shd w:val="clear" w:color="auto" w:fill="FFFFFF"/>
            <w:vAlign w:val="bottom"/>
          </w:tcPr>
          <w:p w14:paraId="58D4536B"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Mean Square</w:t>
            </w:r>
          </w:p>
        </w:tc>
        <w:tc>
          <w:tcPr>
            <w:tcW w:w="1029" w:type="dxa"/>
            <w:tcBorders>
              <w:top w:val="single" w:sz="16" w:space="0" w:color="000000"/>
              <w:bottom w:val="single" w:sz="16" w:space="0" w:color="000000"/>
            </w:tcBorders>
            <w:shd w:val="clear" w:color="auto" w:fill="FFFFFF"/>
            <w:vAlign w:val="bottom"/>
          </w:tcPr>
          <w:p w14:paraId="64912582"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14:paraId="2F58CCCF"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Sig.</w:t>
            </w:r>
          </w:p>
        </w:tc>
      </w:tr>
      <w:tr w:rsidR="002F7661" w:rsidRPr="002F7661" w14:paraId="394D08D3" w14:textId="77777777">
        <w:trPr>
          <w:cantSplit/>
        </w:trPr>
        <w:tc>
          <w:tcPr>
            <w:tcW w:w="1474" w:type="dxa"/>
            <w:vMerge w:val="restart"/>
            <w:tcBorders>
              <w:top w:val="single" w:sz="16" w:space="0" w:color="000000"/>
              <w:left w:val="single" w:sz="16" w:space="0" w:color="000000"/>
              <w:right w:val="nil"/>
            </w:tcBorders>
            <w:shd w:val="clear" w:color="auto" w:fill="FFFFFF"/>
          </w:tcPr>
          <w:p w14:paraId="6D32D761"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valence</w:t>
            </w:r>
          </w:p>
        </w:tc>
        <w:tc>
          <w:tcPr>
            <w:tcW w:w="2089" w:type="dxa"/>
            <w:tcBorders>
              <w:top w:val="single" w:sz="16" w:space="0" w:color="000000"/>
              <w:left w:val="nil"/>
              <w:bottom w:val="nil"/>
              <w:right w:val="single" w:sz="16" w:space="0" w:color="000000"/>
            </w:tcBorders>
            <w:shd w:val="clear" w:color="auto" w:fill="FFFFFF"/>
          </w:tcPr>
          <w:p w14:paraId="527D9441"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Sphericity Assumed</w:t>
            </w:r>
          </w:p>
        </w:tc>
        <w:tc>
          <w:tcPr>
            <w:tcW w:w="1474" w:type="dxa"/>
            <w:tcBorders>
              <w:top w:val="single" w:sz="16" w:space="0" w:color="000000"/>
              <w:left w:val="single" w:sz="16" w:space="0" w:color="000000"/>
              <w:bottom w:val="nil"/>
            </w:tcBorders>
            <w:shd w:val="clear" w:color="auto" w:fill="FFFFFF"/>
            <w:vAlign w:val="center"/>
          </w:tcPr>
          <w:p w14:paraId="36AD70BC"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14:paraId="36CA9E1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w:t>
            </w:r>
          </w:p>
        </w:tc>
        <w:tc>
          <w:tcPr>
            <w:tcW w:w="1413" w:type="dxa"/>
            <w:tcBorders>
              <w:top w:val="single" w:sz="16" w:space="0" w:color="000000"/>
              <w:bottom w:val="nil"/>
            </w:tcBorders>
            <w:shd w:val="clear" w:color="auto" w:fill="FFFFFF"/>
            <w:vAlign w:val="center"/>
          </w:tcPr>
          <w:p w14:paraId="161F77E7"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14:paraId="50479E73"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single" w:sz="16" w:space="0" w:color="000000"/>
              <w:bottom w:val="nil"/>
              <w:right w:val="single" w:sz="16" w:space="0" w:color="000000"/>
            </w:tcBorders>
            <w:shd w:val="clear" w:color="auto" w:fill="FFFFFF"/>
            <w:vAlign w:val="center"/>
          </w:tcPr>
          <w:p w14:paraId="66969132"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1F6D940A" w14:textId="77777777">
        <w:trPr>
          <w:cantSplit/>
        </w:trPr>
        <w:tc>
          <w:tcPr>
            <w:tcW w:w="1474" w:type="dxa"/>
            <w:vMerge/>
            <w:tcBorders>
              <w:top w:val="single" w:sz="16" w:space="0" w:color="000000"/>
              <w:left w:val="single" w:sz="16" w:space="0" w:color="000000"/>
              <w:right w:val="nil"/>
            </w:tcBorders>
            <w:shd w:val="clear" w:color="auto" w:fill="FFFFFF"/>
          </w:tcPr>
          <w:p w14:paraId="5B586270"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14:paraId="68C55015"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Greenhouse-Geisser</w:t>
            </w:r>
          </w:p>
        </w:tc>
        <w:tc>
          <w:tcPr>
            <w:tcW w:w="1474" w:type="dxa"/>
            <w:tcBorders>
              <w:top w:val="nil"/>
              <w:left w:val="single" w:sz="16" w:space="0" w:color="000000"/>
              <w:bottom w:val="nil"/>
            </w:tcBorders>
            <w:shd w:val="clear" w:color="auto" w:fill="FFFFFF"/>
            <w:vAlign w:val="center"/>
          </w:tcPr>
          <w:p w14:paraId="749E16F5"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6FE3B355"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14:paraId="0D63A750"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43165D0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14:paraId="4BFC0C3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29A8A882" w14:textId="77777777">
        <w:trPr>
          <w:cantSplit/>
        </w:trPr>
        <w:tc>
          <w:tcPr>
            <w:tcW w:w="1474" w:type="dxa"/>
            <w:vMerge/>
            <w:tcBorders>
              <w:top w:val="single" w:sz="16" w:space="0" w:color="000000"/>
              <w:left w:val="single" w:sz="16" w:space="0" w:color="000000"/>
              <w:right w:val="nil"/>
            </w:tcBorders>
            <w:shd w:val="clear" w:color="auto" w:fill="FFFFFF"/>
          </w:tcPr>
          <w:p w14:paraId="49D5195A"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14:paraId="0F3A63BF"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Huynh-Feldt</w:t>
            </w:r>
          </w:p>
        </w:tc>
        <w:tc>
          <w:tcPr>
            <w:tcW w:w="1474" w:type="dxa"/>
            <w:tcBorders>
              <w:top w:val="nil"/>
              <w:left w:val="single" w:sz="16" w:space="0" w:color="000000"/>
              <w:bottom w:val="nil"/>
            </w:tcBorders>
            <w:shd w:val="clear" w:color="auto" w:fill="FFFFFF"/>
            <w:vAlign w:val="center"/>
          </w:tcPr>
          <w:p w14:paraId="4E1145E4"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07B31BD1"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14:paraId="7D3EC82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6C92BA2B"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14:paraId="53FCF0A4"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2ACFE6CC" w14:textId="77777777">
        <w:trPr>
          <w:cantSplit/>
        </w:trPr>
        <w:tc>
          <w:tcPr>
            <w:tcW w:w="1474" w:type="dxa"/>
            <w:vMerge/>
            <w:tcBorders>
              <w:top w:val="single" w:sz="16" w:space="0" w:color="000000"/>
              <w:left w:val="single" w:sz="16" w:space="0" w:color="000000"/>
              <w:right w:val="nil"/>
            </w:tcBorders>
            <w:shd w:val="clear" w:color="auto" w:fill="FFFFFF"/>
          </w:tcPr>
          <w:p w14:paraId="46555067"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right w:val="single" w:sz="16" w:space="0" w:color="000000"/>
            </w:tcBorders>
            <w:shd w:val="clear" w:color="auto" w:fill="FFFFFF"/>
          </w:tcPr>
          <w:p w14:paraId="51FA5CB4"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tcBorders>
            <w:shd w:val="clear" w:color="auto" w:fill="FFFFFF"/>
            <w:vAlign w:val="center"/>
          </w:tcPr>
          <w:p w14:paraId="0CC344B4"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14:paraId="3A2F62AA"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tcBorders>
            <w:shd w:val="clear" w:color="auto" w:fill="FFFFFF"/>
            <w:vAlign w:val="center"/>
          </w:tcPr>
          <w:p w14:paraId="46E8F337"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14:paraId="71C76E8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right w:val="single" w:sz="16" w:space="0" w:color="000000"/>
            </w:tcBorders>
            <w:shd w:val="clear" w:color="auto" w:fill="FFFFFF"/>
            <w:vAlign w:val="center"/>
          </w:tcPr>
          <w:p w14:paraId="0AE914CE"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59398842" w14:textId="77777777">
        <w:trPr>
          <w:cantSplit/>
        </w:trPr>
        <w:tc>
          <w:tcPr>
            <w:tcW w:w="1474" w:type="dxa"/>
            <w:vMerge w:val="restart"/>
            <w:tcBorders>
              <w:top w:val="nil"/>
              <w:left w:val="single" w:sz="16" w:space="0" w:color="000000"/>
              <w:bottom w:val="single" w:sz="16" w:space="0" w:color="000000"/>
              <w:right w:val="nil"/>
            </w:tcBorders>
            <w:shd w:val="clear" w:color="auto" w:fill="FFFFFF"/>
          </w:tcPr>
          <w:p w14:paraId="04D5F049"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Error(valence)</w:t>
            </w:r>
          </w:p>
        </w:tc>
        <w:tc>
          <w:tcPr>
            <w:tcW w:w="2089" w:type="dxa"/>
            <w:tcBorders>
              <w:top w:val="nil"/>
              <w:left w:val="nil"/>
              <w:bottom w:val="nil"/>
              <w:right w:val="single" w:sz="16" w:space="0" w:color="000000"/>
            </w:tcBorders>
            <w:shd w:val="clear" w:color="auto" w:fill="FFFFFF"/>
          </w:tcPr>
          <w:p w14:paraId="1E6FE1A2"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Sphericity Assumed</w:t>
            </w:r>
          </w:p>
        </w:tc>
        <w:tc>
          <w:tcPr>
            <w:tcW w:w="1474" w:type="dxa"/>
            <w:tcBorders>
              <w:top w:val="nil"/>
              <w:left w:val="single" w:sz="16" w:space="0" w:color="000000"/>
              <w:bottom w:val="nil"/>
            </w:tcBorders>
            <w:shd w:val="clear" w:color="auto" w:fill="FFFFFF"/>
            <w:vAlign w:val="center"/>
          </w:tcPr>
          <w:p w14:paraId="452FD7C5"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57758B30"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w:t>
            </w:r>
          </w:p>
        </w:tc>
        <w:tc>
          <w:tcPr>
            <w:tcW w:w="1413" w:type="dxa"/>
            <w:tcBorders>
              <w:top w:val="nil"/>
              <w:bottom w:val="nil"/>
            </w:tcBorders>
            <w:shd w:val="clear" w:color="auto" w:fill="FFFFFF"/>
            <w:vAlign w:val="center"/>
          </w:tcPr>
          <w:p w14:paraId="53699C7C"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15A5180B"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79980D0C"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2B1941A2" w14:textId="77777777">
        <w:trPr>
          <w:cantSplit/>
        </w:trPr>
        <w:tc>
          <w:tcPr>
            <w:tcW w:w="1474" w:type="dxa"/>
            <w:vMerge/>
            <w:tcBorders>
              <w:top w:val="nil"/>
              <w:left w:val="single" w:sz="16" w:space="0" w:color="000000"/>
              <w:bottom w:val="single" w:sz="16" w:space="0" w:color="000000"/>
              <w:right w:val="nil"/>
            </w:tcBorders>
            <w:shd w:val="clear" w:color="auto" w:fill="FFFFFF"/>
          </w:tcPr>
          <w:p w14:paraId="0F2D3268"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14:paraId="53F37EDF"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Greenhouse-Geisser</w:t>
            </w:r>
          </w:p>
        </w:tc>
        <w:tc>
          <w:tcPr>
            <w:tcW w:w="1474" w:type="dxa"/>
            <w:tcBorders>
              <w:top w:val="nil"/>
              <w:left w:val="single" w:sz="16" w:space="0" w:color="000000"/>
              <w:bottom w:val="nil"/>
            </w:tcBorders>
            <w:shd w:val="clear" w:color="auto" w:fill="FFFFFF"/>
            <w:vAlign w:val="center"/>
          </w:tcPr>
          <w:p w14:paraId="3F57089A"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08F1E2C0"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14:paraId="42949B51"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5A175BC6"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4D28A39B"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775D5D47" w14:textId="77777777">
        <w:trPr>
          <w:cantSplit/>
        </w:trPr>
        <w:tc>
          <w:tcPr>
            <w:tcW w:w="1474" w:type="dxa"/>
            <w:vMerge/>
            <w:tcBorders>
              <w:top w:val="nil"/>
              <w:left w:val="single" w:sz="16" w:space="0" w:color="000000"/>
              <w:bottom w:val="single" w:sz="16" w:space="0" w:color="000000"/>
              <w:right w:val="nil"/>
            </w:tcBorders>
            <w:shd w:val="clear" w:color="auto" w:fill="FFFFFF"/>
          </w:tcPr>
          <w:p w14:paraId="02F7B2E8"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14:paraId="73971398"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Huynh-Feldt</w:t>
            </w:r>
          </w:p>
        </w:tc>
        <w:tc>
          <w:tcPr>
            <w:tcW w:w="1474" w:type="dxa"/>
            <w:tcBorders>
              <w:top w:val="nil"/>
              <w:left w:val="single" w:sz="16" w:space="0" w:color="000000"/>
              <w:bottom w:val="nil"/>
            </w:tcBorders>
            <w:shd w:val="clear" w:color="auto" w:fill="FFFFFF"/>
            <w:vAlign w:val="center"/>
          </w:tcPr>
          <w:p w14:paraId="05D7999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3B2C31D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14:paraId="2981B65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703DE7C5"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11F1768B"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61B60C85" w14:textId="77777777">
        <w:trPr>
          <w:cantSplit/>
        </w:trPr>
        <w:tc>
          <w:tcPr>
            <w:tcW w:w="1474" w:type="dxa"/>
            <w:vMerge/>
            <w:tcBorders>
              <w:top w:val="nil"/>
              <w:left w:val="single" w:sz="16" w:space="0" w:color="000000"/>
              <w:bottom w:val="single" w:sz="16" w:space="0" w:color="000000"/>
              <w:right w:val="nil"/>
            </w:tcBorders>
            <w:shd w:val="clear" w:color="auto" w:fill="FFFFFF"/>
          </w:tcPr>
          <w:p w14:paraId="53D06221"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single" w:sz="16" w:space="0" w:color="000000"/>
              <w:right w:val="single" w:sz="16" w:space="0" w:color="000000"/>
            </w:tcBorders>
            <w:shd w:val="clear" w:color="auto" w:fill="FFFFFF"/>
          </w:tcPr>
          <w:p w14:paraId="7C517735"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bottom w:val="single" w:sz="16" w:space="0" w:color="000000"/>
            </w:tcBorders>
            <w:shd w:val="clear" w:color="auto" w:fill="FFFFFF"/>
            <w:vAlign w:val="center"/>
          </w:tcPr>
          <w:p w14:paraId="5C5729A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single" w:sz="16" w:space="0" w:color="000000"/>
            </w:tcBorders>
            <w:shd w:val="clear" w:color="auto" w:fill="FFFFFF"/>
            <w:vAlign w:val="center"/>
          </w:tcPr>
          <w:p w14:paraId="16E6FB1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single" w:sz="16" w:space="0" w:color="000000"/>
            </w:tcBorders>
            <w:shd w:val="clear" w:color="auto" w:fill="FFFFFF"/>
            <w:vAlign w:val="center"/>
          </w:tcPr>
          <w:p w14:paraId="363C478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single" w:sz="16" w:space="0" w:color="000000"/>
            </w:tcBorders>
            <w:shd w:val="clear" w:color="auto" w:fill="FFFFFF"/>
            <w:vAlign w:val="center"/>
          </w:tcPr>
          <w:p w14:paraId="4190BE2A"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single" w:sz="16" w:space="0" w:color="000000"/>
              <w:right w:val="single" w:sz="16" w:space="0" w:color="000000"/>
            </w:tcBorders>
            <w:shd w:val="clear" w:color="auto" w:fill="FFFFFF"/>
            <w:vAlign w:val="center"/>
          </w:tcPr>
          <w:p w14:paraId="68DC2CF8"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bl>
    <w:p w14:paraId="200B2FC6" w14:textId="77777777" w:rsidR="002D4E0C" w:rsidRDefault="002D4E0C" w:rsidP="00B3606A"/>
    <w:p w14:paraId="68347028" w14:textId="77777777" w:rsidR="002D4E0C" w:rsidRDefault="002D4E0C" w:rsidP="002D4E0C">
      <w:r>
        <w:t xml:space="preserve">The R equivalent is: </w:t>
      </w:r>
    </w:p>
    <w:p w14:paraId="3EBF9555" w14:textId="77777777" w:rsidR="002D4E0C" w:rsidRDefault="002D4E0C" w:rsidP="002D4E0C">
      <w:r>
        <w:t>aggs1aa.out = aov(logrt ~ valenceE + idcat, data=aggs1aa)</w:t>
      </w:r>
    </w:p>
    <w:p w14:paraId="56D0BFCF" w14:textId="77777777" w:rsidR="002D4E0C" w:rsidRDefault="002D4E0C" w:rsidP="002D4E0C">
      <w:r>
        <w:lastRenderedPageBreak/>
        <w:drawing>
          <wp:inline distT="0" distB="0" distL="0" distR="0" wp14:anchorId="692D3C28" wp14:editId="0769A93F">
            <wp:extent cx="5019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19675" cy="1095375"/>
                    </a:xfrm>
                    <a:prstGeom prst="rect">
                      <a:avLst/>
                    </a:prstGeom>
                  </pic:spPr>
                </pic:pic>
              </a:graphicData>
            </a:graphic>
          </wp:inline>
        </w:drawing>
      </w:r>
    </w:p>
    <w:p w14:paraId="215B518D" w14:textId="20BD2B9C" w:rsidR="00001CF2" w:rsidRDefault="000C462A" w:rsidP="00B3606A">
      <w:r>
        <w:t>As we can see, aggregation over the stimuli within the negative and positive conditions has not changed the results</w:t>
      </w:r>
      <w:r w:rsidR="00AB7CD7">
        <w:t xml:space="preserve"> appreciably</w:t>
      </w:r>
      <w:r>
        <w:t xml:space="preserve">. </w:t>
      </w:r>
      <w:r w:rsidR="00C7204A">
        <w:t>In fact, had the original data been balanced, the estimates and tests would have been iden</w:t>
      </w:r>
      <w:r w:rsidR="007733FF">
        <w:t xml:space="preserve">tical. This follows because aggregation affects the signal and the noise in the ANOVA in the same way, leaving the ratio of the two unchanged. </w:t>
      </w:r>
      <w:r>
        <w:t xml:space="preserve">What has happened to the heterogeneity in this case? </w:t>
      </w:r>
      <w:r w:rsidR="00AB7CD7">
        <w:t>We define heterogeneity as the true differences between subjects in the trait-valence effect.</w:t>
      </w:r>
      <w:del w:id="32" w:author="Katherine Zee" w:date="2017-03-02T19:17:00Z">
        <w:r w:rsidR="00AB7CD7" w:rsidDel="009F52B5">
          <w:delText>,</w:delText>
        </w:r>
      </w:del>
      <w:r w:rsidR="00AB7CD7">
        <w:t xml:space="preserve"> It is still present in the data but</w:t>
      </w:r>
      <w:ins w:id="33" w:author="Katherine Zee" w:date="2017-03-02T19:17:00Z">
        <w:r w:rsidR="009F52B5">
          <w:t xml:space="preserve">, using this analytic approach, </w:t>
        </w:r>
      </w:ins>
      <w:del w:id="34" w:author="Katherine Zee" w:date="2017-03-02T19:17:00Z">
        <w:r w:rsidR="00AB7CD7" w:rsidDel="009F52B5">
          <w:delText xml:space="preserve"> </w:delText>
        </w:r>
      </w:del>
      <w:r w:rsidR="00AB7CD7">
        <w:t xml:space="preserve">it cannot be distinguished from error variance due to the specific stimuli in each valence condition. </w:t>
      </w:r>
      <w:r w:rsidR="003C20B8">
        <w:t xml:space="preserve">We see this as a major limitation of the aggregation approach. </w:t>
      </w:r>
    </w:p>
    <w:p w14:paraId="47545089" w14:textId="77777777" w:rsidR="00AB7CD7" w:rsidRDefault="00AB7CD7" w:rsidP="00873924">
      <w:pPr>
        <w:pStyle w:val="Heading3"/>
      </w:pPr>
      <w:r>
        <w:t>Failing to model the heterogeneity</w:t>
      </w:r>
    </w:p>
    <w:p w14:paraId="08A26819" w14:textId="3B7C081A" w:rsidR="00652C6E" w:rsidRDefault="00652C6E" w:rsidP="00652C6E">
      <w:r>
        <w:t xml:space="preserve">Although using mixed-model software is essential to estimating and displaying heterogeneity in causal effects, it requires care. Some researchers have made the mistake of omitting heterogeneity in their models, the most notable in recent years has been a paper by Fisher et al. that was retracted from Psychological Science. </w:t>
      </w:r>
      <w:ins w:id="35" w:author="Katherine Zee" w:date="2017-03-02T19:18:00Z">
        <w:r w:rsidR="00033AB4">
          <w:t xml:space="preserve">In other words, although the model was specified correctly, it only allowed participants to differ in their average level of [whatever the DV was]. It did not include model terms that would allow researchers to examine </w:t>
        </w:r>
      </w:ins>
      <w:ins w:id="36" w:author="Katherine Zee" w:date="2017-03-02T19:19:00Z">
        <w:r w:rsidR="00033AB4">
          <w:t>how variable</w:t>
        </w:r>
      </w:ins>
      <w:ins w:id="37" w:author="Katherine Zee" w:date="2017-03-02T19:18:00Z">
        <w:r w:rsidR="00033AB4">
          <w:t xml:space="preserve"> the effect of the IV </w:t>
        </w:r>
      </w:ins>
      <w:ins w:id="38" w:author="Katherine Zee" w:date="2017-03-02T19:19:00Z">
        <w:r w:rsidR="00033AB4">
          <w:t xml:space="preserve">was from person to person, hence heterogeneity was not accounted for in their original analysis. </w:t>
        </w:r>
      </w:ins>
      <w:r>
        <w:t xml:space="preserve">Let us examine for our example dataset the consequences of omitting heterogeneity effects. </w:t>
      </w:r>
      <w:ins w:id="39" w:author="Katherine Zee" w:date="2017-03-02T19:20:00Z">
        <w:r w:rsidR="00754926">
          <w:t>In the following analyses, we retain the random intercept term for each person, but remove the random slope component thus imposing the same effect of valence on each participant.</w:t>
        </w:r>
      </w:ins>
    </w:p>
    <w:p w14:paraId="59802FC4" w14:textId="77777777" w:rsidR="00E36908" w:rsidRDefault="00E36908" w:rsidP="00652C6E">
      <w:r>
        <w:t>SPSS:</w:t>
      </w:r>
    </w:p>
    <w:p w14:paraId="25B5643F" w14:textId="77777777" w:rsidR="00E36908" w:rsidRDefault="00E36908" w:rsidP="00E36908">
      <w:pPr>
        <w:spacing w:after="0"/>
      </w:pPr>
      <w:r>
        <w:t xml:space="preserve">MIXED logrt WITH valenceE </w:t>
      </w:r>
    </w:p>
    <w:p w14:paraId="3AD389E5" w14:textId="77777777" w:rsidR="00E36908" w:rsidRDefault="00E36908" w:rsidP="00E36908">
      <w:pPr>
        <w:spacing w:after="0"/>
      </w:pPr>
      <w:r>
        <w:t xml:space="preserve">  /FIXED=valenceE | SSTYPE(3)</w:t>
      </w:r>
    </w:p>
    <w:p w14:paraId="605DFB31" w14:textId="77777777" w:rsidR="00E36908" w:rsidRDefault="00E36908" w:rsidP="00E36908">
      <w:pPr>
        <w:spacing w:after="0"/>
      </w:pPr>
      <w:r>
        <w:t xml:space="preserve">  /METHOD=REML</w:t>
      </w:r>
    </w:p>
    <w:p w14:paraId="107A8150" w14:textId="77777777" w:rsidR="00E36908" w:rsidRDefault="00E36908" w:rsidP="00E36908">
      <w:pPr>
        <w:spacing w:after="0"/>
      </w:pPr>
      <w:r>
        <w:t xml:space="preserve">  /PRINT=G  SOLUTION TESTCOV</w:t>
      </w:r>
    </w:p>
    <w:p w14:paraId="46BF8CDD" w14:textId="77777777" w:rsidR="00623D91" w:rsidRDefault="00E36908" w:rsidP="00E36908">
      <w:pPr>
        <w:spacing w:after="0"/>
      </w:pPr>
      <w:r>
        <w:t xml:space="preserve">  /RANDOM=INTERCEPT | SUBJECT(id) COVTYPE(UN).</w:t>
      </w:r>
    </w:p>
    <w:p w14:paraId="3D8BD9F8" w14:textId="77777777" w:rsidR="00E36908" w:rsidRDefault="00E36908" w:rsidP="00E36908">
      <w:pPr>
        <w:spacing w:after="0"/>
      </w:pPr>
    </w:p>
    <w:p w14:paraId="3935D736" w14:textId="77777777" w:rsidR="00E36908" w:rsidRDefault="00E36908" w:rsidP="00E36908">
      <w:pPr>
        <w:spacing w:after="0"/>
      </w:pPr>
      <w:r>
        <w:t>R:</w:t>
      </w:r>
    </w:p>
    <w:p w14:paraId="618DFD78" w14:textId="77777777" w:rsidR="00E36908" w:rsidRDefault="00E36908" w:rsidP="00E36908">
      <w:pPr>
        <w:spacing w:after="0"/>
      </w:pPr>
      <w:r w:rsidRPr="00E36908">
        <w:t>mle3aa &lt;- (lmer(logrt ~ valenceE + (1 + valenceE| id),  data=rndtzz))</w:t>
      </w:r>
    </w:p>
    <w:p w14:paraId="1F41D00B" w14:textId="77777777" w:rsidR="00E36908" w:rsidRDefault="00E36908" w:rsidP="00E36908">
      <w:pPr>
        <w:spacing w:after="0"/>
      </w:pPr>
    </w:p>
    <w:p w14:paraId="3AD6FB9B" w14:textId="77777777"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9"/>
        <w:gridCol w:w="1086"/>
        <w:gridCol w:w="1070"/>
        <w:gridCol w:w="1086"/>
        <w:gridCol w:w="1024"/>
        <w:gridCol w:w="1024"/>
        <w:gridCol w:w="1408"/>
        <w:gridCol w:w="1408"/>
      </w:tblGrid>
      <w:tr w:rsidR="00E36908" w:rsidRPr="00E36908" w14:paraId="7FC74B6A" w14:textId="77777777" w:rsidTr="00E36908">
        <w:trPr>
          <w:cantSplit/>
        </w:trPr>
        <w:tc>
          <w:tcPr>
            <w:tcW w:w="9285" w:type="dxa"/>
            <w:gridSpan w:val="8"/>
            <w:tcBorders>
              <w:top w:val="nil"/>
              <w:left w:val="nil"/>
              <w:bottom w:val="nil"/>
              <w:right w:val="nil"/>
            </w:tcBorders>
            <w:shd w:val="clear" w:color="auto" w:fill="FFFFFF"/>
            <w:vAlign w:val="center"/>
          </w:tcPr>
          <w:p w14:paraId="647F3955"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Estimates of Fixed Effects</w:t>
            </w:r>
            <w:r w:rsidRPr="00E36908">
              <w:rPr>
                <w:rFonts w:ascii="Arial" w:hAnsi="Arial" w:cs="Arial"/>
                <w:b/>
                <w:bCs/>
                <w:noProof w:val="0"/>
                <w:color w:val="000000"/>
                <w:sz w:val="18"/>
                <w:szCs w:val="18"/>
                <w:vertAlign w:val="superscript"/>
              </w:rPr>
              <w:t>a</w:t>
            </w:r>
          </w:p>
        </w:tc>
      </w:tr>
      <w:tr w:rsidR="00E36908" w:rsidRPr="00E36908" w14:paraId="21F28C43" w14:textId="77777777" w:rsidTr="00E36908">
        <w:trPr>
          <w:cantSplit/>
        </w:trPr>
        <w:tc>
          <w:tcPr>
            <w:tcW w:w="1179" w:type="dxa"/>
            <w:vMerge w:val="restart"/>
            <w:tcBorders>
              <w:top w:val="single" w:sz="16" w:space="0" w:color="000000"/>
              <w:left w:val="single" w:sz="16" w:space="0" w:color="000000"/>
              <w:bottom w:val="nil"/>
              <w:right w:val="single" w:sz="16" w:space="0" w:color="000000"/>
            </w:tcBorders>
            <w:shd w:val="clear" w:color="auto" w:fill="FFFFFF"/>
            <w:vAlign w:val="bottom"/>
          </w:tcPr>
          <w:p w14:paraId="1BA52409"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14:paraId="296430EE"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14:paraId="03B5F521"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86" w:type="dxa"/>
            <w:vMerge w:val="restart"/>
            <w:tcBorders>
              <w:top w:val="single" w:sz="16" w:space="0" w:color="000000"/>
            </w:tcBorders>
            <w:shd w:val="clear" w:color="auto" w:fill="FFFFFF"/>
            <w:vAlign w:val="bottom"/>
          </w:tcPr>
          <w:p w14:paraId="76899E38"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df</w:t>
            </w:r>
          </w:p>
        </w:tc>
        <w:tc>
          <w:tcPr>
            <w:tcW w:w="1024" w:type="dxa"/>
            <w:vMerge w:val="restart"/>
            <w:tcBorders>
              <w:top w:val="single" w:sz="16" w:space="0" w:color="000000"/>
            </w:tcBorders>
            <w:shd w:val="clear" w:color="auto" w:fill="FFFFFF"/>
            <w:vAlign w:val="bottom"/>
          </w:tcPr>
          <w:p w14:paraId="1887C322"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t</w:t>
            </w:r>
          </w:p>
        </w:tc>
        <w:tc>
          <w:tcPr>
            <w:tcW w:w="1024" w:type="dxa"/>
            <w:vMerge w:val="restart"/>
            <w:tcBorders>
              <w:top w:val="single" w:sz="16" w:space="0" w:color="000000"/>
            </w:tcBorders>
            <w:shd w:val="clear" w:color="auto" w:fill="FFFFFF"/>
            <w:vAlign w:val="bottom"/>
          </w:tcPr>
          <w:p w14:paraId="2B559B56"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14:paraId="0E34FDA0"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14:paraId="2B0024A0" w14:textId="77777777" w:rsidTr="00E36908">
        <w:trPr>
          <w:cantSplit/>
        </w:trPr>
        <w:tc>
          <w:tcPr>
            <w:tcW w:w="1179" w:type="dxa"/>
            <w:vMerge/>
            <w:tcBorders>
              <w:top w:val="single" w:sz="16" w:space="0" w:color="000000"/>
              <w:left w:val="single" w:sz="16" w:space="0" w:color="000000"/>
              <w:bottom w:val="nil"/>
              <w:right w:val="single" w:sz="16" w:space="0" w:color="000000"/>
            </w:tcBorders>
            <w:shd w:val="clear" w:color="auto" w:fill="FFFFFF"/>
            <w:vAlign w:val="bottom"/>
          </w:tcPr>
          <w:p w14:paraId="70FBB576"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14:paraId="036D68E1"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14:paraId="175D40B4"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tcBorders>
            <w:shd w:val="clear" w:color="auto" w:fill="FFFFFF"/>
            <w:vAlign w:val="bottom"/>
          </w:tcPr>
          <w:p w14:paraId="6F87FF5F"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14:paraId="4F5CD260"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14:paraId="36FF9840"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14:paraId="06808DE5"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14:paraId="0CD037FA"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14:paraId="106D7987" w14:textId="77777777" w:rsidTr="00E36908">
        <w:trPr>
          <w:cantSplit/>
        </w:trPr>
        <w:tc>
          <w:tcPr>
            <w:tcW w:w="1179" w:type="dxa"/>
            <w:tcBorders>
              <w:top w:val="single" w:sz="16" w:space="0" w:color="000000"/>
              <w:left w:val="single" w:sz="16" w:space="0" w:color="000000"/>
              <w:bottom w:val="nil"/>
              <w:right w:val="single" w:sz="16" w:space="0" w:color="000000"/>
            </w:tcBorders>
            <w:shd w:val="clear" w:color="auto" w:fill="FFFFFF"/>
          </w:tcPr>
          <w:p w14:paraId="3F89C772"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lastRenderedPageBreak/>
              <w:t>Intercept</w:t>
            </w:r>
          </w:p>
        </w:tc>
        <w:tc>
          <w:tcPr>
            <w:tcW w:w="1086" w:type="dxa"/>
            <w:tcBorders>
              <w:top w:val="single" w:sz="16" w:space="0" w:color="000000"/>
              <w:left w:val="single" w:sz="16" w:space="0" w:color="000000"/>
              <w:bottom w:val="nil"/>
            </w:tcBorders>
            <w:shd w:val="clear" w:color="auto" w:fill="FFFFFF"/>
            <w:vAlign w:val="center"/>
          </w:tcPr>
          <w:p w14:paraId="23B53888"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6.857012</w:t>
            </w:r>
          </w:p>
        </w:tc>
        <w:tc>
          <w:tcPr>
            <w:tcW w:w="1070" w:type="dxa"/>
            <w:tcBorders>
              <w:top w:val="single" w:sz="16" w:space="0" w:color="000000"/>
              <w:bottom w:val="nil"/>
            </w:tcBorders>
            <w:shd w:val="clear" w:color="auto" w:fill="FFFFFF"/>
            <w:vAlign w:val="center"/>
          </w:tcPr>
          <w:p w14:paraId="7A46844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.022153</w:t>
            </w:r>
          </w:p>
        </w:tc>
        <w:tc>
          <w:tcPr>
            <w:tcW w:w="1086" w:type="dxa"/>
            <w:tcBorders>
              <w:top w:val="single" w:sz="16" w:space="0" w:color="000000"/>
              <w:bottom w:val="nil"/>
            </w:tcBorders>
            <w:shd w:val="clear" w:color="auto" w:fill="FFFFFF"/>
            <w:vAlign w:val="center"/>
          </w:tcPr>
          <w:p w14:paraId="7E4CC36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58.421</w:t>
            </w:r>
          </w:p>
        </w:tc>
        <w:tc>
          <w:tcPr>
            <w:tcW w:w="1024" w:type="dxa"/>
            <w:tcBorders>
              <w:top w:val="single" w:sz="16" w:space="0" w:color="000000"/>
              <w:bottom w:val="nil"/>
            </w:tcBorders>
            <w:shd w:val="clear" w:color="auto" w:fill="FFFFFF"/>
            <w:vAlign w:val="center"/>
          </w:tcPr>
          <w:p w14:paraId="61F1F25B"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309.529</w:t>
            </w:r>
          </w:p>
        </w:tc>
        <w:tc>
          <w:tcPr>
            <w:tcW w:w="1024" w:type="dxa"/>
            <w:tcBorders>
              <w:top w:val="single" w:sz="16" w:space="0" w:color="000000"/>
              <w:bottom w:val="nil"/>
            </w:tcBorders>
            <w:shd w:val="clear" w:color="auto" w:fill="FFFFFF"/>
            <w:vAlign w:val="center"/>
          </w:tcPr>
          <w:p w14:paraId="19EB6B1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14:paraId="77784FFB"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6.812674</w:t>
            </w:r>
          </w:p>
        </w:tc>
        <w:tc>
          <w:tcPr>
            <w:tcW w:w="1408" w:type="dxa"/>
            <w:tcBorders>
              <w:top w:val="single" w:sz="16" w:space="0" w:color="000000"/>
              <w:bottom w:val="nil"/>
              <w:right w:val="single" w:sz="16" w:space="0" w:color="000000"/>
            </w:tcBorders>
            <w:shd w:val="clear" w:color="auto" w:fill="FFFFFF"/>
            <w:vAlign w:val="center"/>
          </w:tcPr>
          <w:p w14:paraId="5DA14F56"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6.901349</w:t>
            </w:r>
          </w:p>
        </w:tc>
      </w:tr>
      <w:tr w:rsidR="00E36908" w:rsidRPr="00E36908" w14:paraId="61F02AD4" w14:textId="77777777" w:rsidTr="00E36908">
        <w:trPr>
          <w:cantSplit/>
        </w:trPr>
        <w:tc>
          <w:tcPr>
            <w:tcW w:w="1179" w:type="dxa"/>
            <w:tcBorders>
              <w:top w:val="nil"/>
              <w:left w:val="single" w:sz="16" w:space="0" w:color="000000"/>
              <w:bottom w:val="single" w:sz="16" w:space="0" w:color="000000"/>
              <w:right w:val="single" w:sz="16" w:space="0" w:color="000000"/>
            </w:tcBorders>
            <w:shd w:val="clear" w:color="auto" w:fill="FFFFFF"/>
          </w:tcPr>
          <w:p w14:paraId="52DBD701"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valenceE</w:t>
            </w:r>
          </w:p>
        </w:tc>
        <w:tc>
          <w:tcPr>
            <w:tcW w:w="1086" w:type="dxa"/>
            <w:tcBorders>
              <w:top w:val="nil"/>
              <w:left w:val="single" w:sz="16" w:space="0" w:color="000000"/>
              <w:bottom w:val="single" w:sz="16" w:space="0" w:color="000000"/>
            </w:tcBorders>
            <w:shd w:val="clear" w:color="auto" w:fill="FFFFFF"/>
            <w:vAlign w:val="center"/>
          </w:tcPr>
          <w:p w14:paraId="56D42C96"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-.154034</w:t>
            </w:r>
          </w:p>
        </w:tc>
        <w:tc>
          <w:tcPr>
            <w:tcW w:w="1070" w:type="dxa"/>
            <w:tcBorders>
              <w:top w:val="nil"/>
              <w:bottom w:val="single" w:sz="16" w:space="0" w:color="000000"/>
            </w:tcBorders>
            <w:shd w:val="clear" w:color="auto" w:fill="FFFFFF"/>
            <w:vAlign w:val="center"/>
          </w:tcPr>
          <w:p w14:paraId="24BF4D90"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.014950</w:t>
            </w:r>
          </w:p>
        </w:tc>
        <w:tc>
          <w:tcPr>
            <w:tcW w:w="1086" w:type="dxa"/>
            <w:tcBorders>
              <w:top w:val="nil"/>
              <w:bottom w:val="single" w:sz="16" w:space="0" w:color="000000"/>
            </w:tcBorders>
            <w:shd w:val="clear" w:color="auto" w:fill="FFFFFF"/>
            <w:vAlign w:val="center"/>
          </w:tcPr>
          <w:p w14:paraId="5A0F4356"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1285.127</w:t>
            </w:r>
          </w:p>
        </w:tc>
        <w:tc>
          <w:tcPr>
            <w:tcW w:w="1024" w:type="dxa"/>
            <w:tcBorders>
              <w:top w:val="nil"/>
              <w:bottom w:val="single" w:sz="16" w:space="0" w:color="000000"/>
            </w:tcBorders>
            <w:shd w:val="clear" w:color="auto" w:fill="FFFFFF"/>
            <w:vAlign w:val="center"/>
          </w:tcPr>
          <w:p w14:paraId="169712A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-10.303</w:t>
            </w:r>
          </w:p>
        </w:tc>
        <w:tc>
          <w:tcPr>
            <w:tcW w:w="1024" w:type="dxa"/>
            <w:tcBorders>
              <w:top w:val="nil"/>
              <w:bottom w:val="single" w:sz="16" w:space="0" w:color="000000"/>
            </w:tcBorders>
            <w:shd w:val="clear" w:color="auto" w:fill="FFFFFF"/>
            <w:vAlign w:val="center"/>
          </w:tcPr>
          <w:p w14:paraId="3CB39DC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14:paraId="51B7F670"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-.183364</w:t>
            </w:r>
          </w:p>
        </w:tc>
        <w:tc>
          <w:tcPr>
            <w:tcW w:w="1408" w:type="dxa"/>
            <w:tcBorders>
              <w:top w:val="nil"/>
              <w:bottom w:val="single" w:sz="16" w:space="0" w:color="000000"/>
              <w:right w:val="single" w:sz="16" w:space="0" w:color="000000"/>
            </w:tcBorders>
            <w:shd w:val="clear" w:color="auto" w:fill="FFFFFF"/>
            <w:vAlign w:val="center"/>
          </w:tcPr>
          <w:p w14:paraId="1976142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-.124705</w:t>
            </w:r>
          </w:p>
        </w:tc>
      </w:tr>
      <w:tr w:rsidR="00E36908" w:rsidRPr="00E36908" w14:paraId="2943CB5D" w14:textId="77777777" w:rsidTr="00E36908">
        <w:trPr>
          <w:cantSplit/>
        </w:trPr>
        <w:tc>
          <w:tcPr>
            <w:tcW w:w="9285" w:type="dxa"/>
            <w:gridSpan w:val="8"/>
            <w:tcBorders>
              <w:top w:val="nil"/>
              <w:left w:val="nil"/>
              <w:bottom w:val="nil"/>
              <w:right w:val="nil"/>
            </w:tcBorders>
            <w:shd w:val="clear" w:color="auto" w:fill="FFFFFF"/>
          </w:tcPr>
          <w:p w14:paraId="55A80139"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a. Dependent Variable: logrt.</w:t>
            </w:r>
          </w:p>
        </w:tc>
      </w:tr>
    </w:tbl>
    <w:p w14:paraId="28DD7897" w14:textId="77777777"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9"/>
        <w:gridCol w:w="1049"/>
        <w:gridCol w:w="1063"/>
        <w:gridCol w:w="1095"/>
        <w:gridCol w:w="1048"/>
        <w:gridCol w:w="1048"/>
        <w:gridCol w:w="1439"/>
        <w:gridCol w:w="1439"/>
      </w:tblGrid>
      <w:tr w:rsidR="00E36908" w:rsidRPr="00E36908" w14:paraId="5A266DE5" w14:textId="77777777">
        <w:trPr>
          <w:cantSplit/>
        </w:trPr>
        <w:tc>
          <w:tcPr>
            <w:tcW w:w="10338" w:type="dxa"/>
            <w:gridSpan w:val="8"/>
            <w:tcBorders>
              <w:top w:val="nil"/>
              <w:left w:val="nil"/>
              <w:bottom w:val="nil"/>
              <w:right w:val="nil"/>
            </w:tcBorders>
            <w:shd w:val="clear" w:color="auto" w:fill="FFFFFF"/>
            <w:vAlign w:val="center"/>
          </w:tcPr>
          <w:p w14:paraId="53680F79"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Estimates of Covariance Parameters</w:t>
            </w:r>
            <w:r w:rsidRPr="00E36908">
              <w:rPr>
                <w:rFonts w:ascii="Arial" w:hAnsi="Arial" w:cs="Arial"/>
                <w:b/>
                <w:bCs/>
                <w:noProof w:val="0"/>
                <w:color w:val="000000"/>
                <w:sz w:val="18"/>
                <w:szCs w:val="18"/>
                <w:vertAlign w:val="superscript"/>
              </w:rPr>
              <w:t>a</w:t>
            </w:r>
          </w:p>
        </w:tc>
      </w:tr>
      <w:tr w:rsidR="00E36908" w:rsidRPr="00E36908" w14:paraId="288C1D11" w14:textId="77777777">
        <w:trPr>
          <w:cantSplit/>
        </w:trPr>
        <w:tc>
          <w:tcPr>
            <w:tcW w:w="3206" w:type="dxa"/>
            <w:gridSpan w:val="2"/>
            <w:vMerge w:val="restart"/>
            <w:tcBorders>
              <w:top w:val="single" w:sz="16" w:space="0" w:color="000000"/>
              <w:left w:val="single" w:sz="16" w:space="0" w:color="000000"/>
              <w:bottom w:val="nil"/>
              <w:right w:val="nil"/>
            </w:tcBorders>
            <w:shd w:val="clear" w:color="auto" w:fill="FFFFFF"/>
            <w:vAlign w:val="bottom"/>
          </w:tcPr>
          <w:p w14:paraId="0F52DB56"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63" w:type="dxa"/>
            <w:vMerge w:val="restart"/>
            <w:tcBorders>
              <w:top w:val="single" w:sz="16" w:space="0" w:color="000000"/>
              <w:left w:val="single" w:sz="16" w:space="0" w:color="000000"/>
            </w:tcBorders>
            <w:shd w:val="clear" w:color="auto" w:fill="FFFFFF"/>
            <w:vAlign w:val="bottom"/>
          </w:tcPr>
          <w:p w14:paraId="78B5305B"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95" w:type="dxa"/>
            <w:vMerge w:val="restart"/>
            <w:tcBorders>
              <w:top w:val="single" w:sz="16" w:space="0" w:color="000000"/>
            </w:tcBorders>
            <w:shd w:val="clear" w:color="auto" w:fill="FFFFFF"/>
            <w:vAlign w:val="bottom"/>
          </w:tcPr>
          <w:p w14:paraId="5A0D0326"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48" w:type="dxa"/>
            <w:vMerge w:val="restart"/>
            <w:tcBorders>
              <w:top w:val="single" w:sz="16" w:space="0" w:color="000000"/>
            </w:tcBorders>
            <w:shd w:val="clear" w:color="auto" w:fill="FFFFFF"/>
            <w:vAlign w:val="bottom"/>
          </w:tcPr>
          <w:p w14:paraId="403EBED1"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Wald Z</w:t>
            </w:r>
          </w:p>
        </w:tc>
        <w:tc>
          <w:tcPr>
            <w:tcW w:w="1048" w:type="dxa"/>
            <w:vMerge w:val="restart"/>
            <w:tcBorders>
              <w:top w:val="single" w:sz="16" w:space="0" w:color="000000"/>
            </w:tcBorders>
            <w:shd w:val="clear" w:color="auto" w:fill="FFFFFF"/>
            <w:vAlign w:val="bottom"/>
          </w:tcPr>
          <w:p w14:paraId="422B34FD"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78" w:type="dxa"/>
            <w:gridSpan w:val="2"/>
            <w:tcBorders>
              <w:top w:val="single" w:sz="16" w:space="0" w:color="000000"/>
              <w:right w:val="single" w:sz="16" w:space="0" w:color="000000"/>
            </w:tcBorders>
            <w:shd w:val="clear" w:color="auto" w:fill="FFFFFF"/>
            <w:vAlign w:val="bottom"/>
          </w:tcPr>
          <w:p w14:paraId="0E9C9851"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14:paraId="2CE0FD41" w14:textId="77777777">
        <w:trPr>
          <w:cantSplit/>
        </w:trPr>
        <w:tc>
          <w:tcPr>
            <w:tcW w:w="3206" w:type="dxa"/>
            <w:gridSpan w:val="2"/>
            <w:vMerge/>
            <w:tcBorders>
              <w:top w:val="single" w:sz="16" w:space="0" w:color="000000"/>
              <w:left w:val="single" w:sz="16" w:space="0" w:color="000000"/>
              <w:bottom w:val="nil"/>
              <w:right w:val="nil"/>
            </w:tcBorders>
            <w:shd w:val="clear" w:color="auto" w:fill="FFFFFF"/>
            <w:vAlign w:val="bottom"/>
          </w:tcPr>
          <w:p w14:paraId="2243CD26"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63" w:type="dxa"/>
            <w:vMerge/>
            <w:tcBorders>
              <w:top w:val="single" w:sz="16" w:space="0" w:color="000000"/>
              <w:left w:val="single" w:sz="16" w:space="0" w:color="000000"/>
            </w:tcBorders>
            <w:shd w:val="clear" w:color="auto" w:fill="FFFFFF"/>
            <w:vAlign w:val="bottom"/>
          </w:tcPr>
          <w:p w14:paraId="1E21F895"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95" w:type="dxa"/>
            <w:vMerge/>
            <w:tcBorders>
              <w:top w:val="single" w:sz="16" w:space="0" w:color="000000"/>
            </w:tcBorders>
            <w:shd w:val="clear" w:color="auto" w:fill="FFFFFF"/>
            <w:vAlign w:val="bottom"/>
          </w:tcPr>
          <w:p w14:paraId="184A3470"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14:paraId="71CA6B06"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14:paraId="7D78CA2D"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39" w:type="dxa"/>
            <w:tcBorders>
              <w:bottom w:val="single" w:sz="16" w:space="0" w:color="000000"/>
            </w:tcBorders>
            <w:shd w:val="clear" w:color="auto" w:fill="FFFFFF"/>
            <w:vAlign w:val="bottom"/>
          </w:tcPr>
          <w:p w14:paraId="1DF10A13"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39" w:type="dxa"/>
            <w:tcBorders>
              <w:bottom w:val="single" w:sz="16" w:space="0" w:color="000000"/>
              <w:right w:val="single" w:sz="16" w:space="0" w:color="000000"/>
            </w:tcBorders>
            <w:shd w:val="clear" w:color="auto" w:fill="FFFFFF"/>
            <w:vAlign w:val="bottom"/>
          </w:tcPr>
          <w:p w14:paraId="431C39C4"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14:paraId="58D6FA4D" w14:textId="77777777">
        <w:trPr>
          <w:cantSplit/>
        </w:trPr>
        <w:tc>
          <w:tcPr>
            <w:tcW w:w="3206" w:type="dxa"/>
            <w:gridSpan w:val="2"/>
            <w:tcBorders>
              <w:top w:val="single" w:sz="16" w:space="0" w:color="000000"/>
              <w:left w:val="single" w:sz="16" w:space="0" w:color="000000"/>
              <w:bottom w:val="nil"/>
              <w:right w:val="nil"/>
            </w:tcBorders>
            <w:shd w:val="clear" w:color="auto" w:fill="FFFFFF"/>
          </w:tcPr>
          <w:p w14:paraId="4E60736A"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Residual</w:t>
            </w:r>
          </w:p>
        </w:tc>
        <w:tc>
          <w:tcPr>
            <w:tcW w:w="1063" w:type="dxa"/>
            <w:tcBorders>
              <w:top w:val="single" w:sz="16" w:space="0" w:color="000000"/>
              <w:left w:val="single" w:sz="16" w:space="0" w:color="000000"/>
              <w:bottom w:val="nil"/>
            </w:tcBorders>
            <w:shd w:val="clear" w:color="auto" w:fill="FFFFFF"/>
            <w:vAlign w:val="center"/>
          </w:tcPr>
          <w:p w14:paraId="65388A50"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.061994</w:t>
            </w:r>
          </w:p>
        </w:tc>
        <w:tc>
          <w:tcPr>
            <w:tcW w:w="1095" w:type="dxa"/>
            <w:tcBorders>
              <w:top w:val="single" w:sz="16" w:space="0" w:color="000000"/>
              <w:bottom w:val="nil"/>
            </w:tcBorders>
            <w:shd w:val="clear" w:color="auto" w:fill="FFFFFF"/>
            <w:vAlign w:val="center"/>
          </w:tcPr>
          <w:p w14:paraId="451F12FA"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.002473</w:t>
            </w:r>
          </w:p>
        </w:tc>
        <w:tc>
          <w:tcPr>
            <w:tcW w:w="1048" w:type="dxa"/>
            <w:tcBorders>
              <w:top w:val="single" w:sz="16" w:space="0" w:color="000000"/>
              <w:bottom w:val="nil"/>
            </w:tcBorders>
            <w:shd w:val="clear" w:color="auto" w:fill="FFFFFF"/>
            <w:vAlign w:val="center"/>
          </w:tcPr>
          <w:p w14:paraId="5427DA95"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25.066</w:t>
            </w:r>
          </w:p>
        </w:tc>
        <w:tc>
          <w:tcPr>
            <w:tcW w:w="1048" w:type="dxa"/>
            <w:tcBorders>
              <w:top w:val="single" w:sz="16" w:space="0" w:color="000000"/>
              <w:bottom w:val="nil"/>
            </w:tcBorders>
            <w:shd w:val="clear" w:color="auto" w:fill="FFFFFF"/>
            <w:vAlign w:val="center"/>
          </w:tcPr>
          <w:p w14:paraId="17F97733"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single" w:sz="16" w:space="0" w:color="000000"/>
              <w:bottom w:val="nil"/>
            </w:tcBorders>
            <w:shd w:val="clear" w:color="auto" w:fill="FFFFFF"/>
            <w:vAlign w:val="center"/>
          </w:tcPr>
          <w:p w14:paraId="585E96A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.057331</w:t>
            </w:r>
          </w:p>
        </w:tc>
        <w:tc>
          <w:tcPr>
            <w:tcW w:w="1439" w:type="dxa"/>
            <w:tcBorders>
              <w:top w:val="single" w:sz="16" w:space="0" w:color="000000"/>
              <w:bottom w:val="nil"/>
              <w:right w:val="single" w:sz="16" w:space="0" w:color="000000"/>
            </w:tcBorders>
            <w:shd w:val="clear" w:color="auto" w:fill="FFFFFF"/>
            <w:vAlign w:val="center"/>
          </w:tcPr>
          <w:p w14:paraId="3FC738B3"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.067036</w:t>
            </w:r>
          </w:p>
        </w:tc>
      </w:tr>
      <w:tr w:rsidR="00E36908" w:rsidRPr="00E36908" w14:paraId="43F9E60B" w14:textId="77777777">
        <w:trPr>
          <w:cantSplit/>
        </w:trPr>
        <w:tc>
          <w:tcPr>
            <w:tcW w:w="2158" w:type="dxa"/>
            <w:tcBorders>
              <w:top w:val="nil"/>
              <w:left w:val="single" w:sz="16" w:space="0" w:color="000000"/>
              <w:bottom w:val="single" w:sz="16" w:space="0" w:color="000000"/>
              <w:right w:val="nil"/>
            </w:tcBorders>
            <w:shd w:val="clear" w:color="auto" w:fill="FFFFFF"/>
          </w:tcPr>
          <w:p w14:paraId="4A4D3C8E"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Intercept [subject = id]</w:t>
            </w:r>
          </w:p>
        </w:tc>
        <w:tc>
          <w:tcPr>
            <w:tcW w:w="1048" w:type="dxa"/>
            <w:tcBorders>
              <w:top w:val="nil"/>
              <w:left w:val="nil"/>
              <w:bottom w:val="single" w:sz="16" w:space="0" w:color="000000"/>
              <w:right w:val="single" w:sz="16" w:space="0" w:color="000000"/>
            </w:tcBorders>
            <w:shd w:val="clear" w:color="auto" w:fill="FFFFFF"/>
          </w:tcPr>
          <w:p w14:paraId="1018F299"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Variance</w:t>
            </w:r>
          </w:p>
        </w:tc>
        <w:tc>
          <w:tcPr>
            <w:tcW w:w="1063" w:type="dxa"/>
            <w:tcBorders>
              <w:top w:val="nil"/>
              <w:left w:val="single" w:sz="16" w:space="0" w:color="000000"/>
              <w:bottom w:val="single" w:sz="16" w:space="0" w:color="000000"/>
            </w:tcBorders>
            <w:shd w:val="clear" w:color="auto" w:fill="FFFFFF"/>
            <w:vAlign w:val="center"/>
          </w:tcPr>
          <w:p w14:paraId="281F975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.025894</w:t>
            </w:r>
          </w:p>
        </w:tc>
        <w:tc>
          <w:tcPr>
            <w:tcW w:w="1095" w:type="dxa"/>
            <w:tcBorders>
              <w:top w:val="nil"/>
              <w:bottom w:val="single" w:sz="16" w:space="0" w:color="000000"/>
            </w:tcBorders>
            <w:shd w:val="clear" w:color="auto" w:fill="FFFFFF"/>
            <w:vAlign w:val="center"/>
          </w:tcPr>
          <w:p w14:paraId="5EFDFAE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.005356</w:t>
            </w:r>
          </w:p>
        </w:tc>
        <w:tc>
          <w:tcPr>
            <w:tcW w:w="1048" w:type="dxa"/>
            <w:tcBorders>
              <w:top w:val="nil"/>
              <w:bottom w:val="single" w:sz="16" w:space="0" w:color="000000"/>
            </w:tcBorders>
            <w:shd w:val="clear" w:color="auto" w:fill="FFFFFF"/>
            <w:vAlign w:val="center"/>
          </w:tcPr>
          <w:p w14:paraId="508FA4B8"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4.834</w:t>
            </w:r>
          </w:p>
        </w:tc>
        <w:tc>
          <w:tcPr>
            <w:tcW w:w="1048" w:type="dxa"/>
            <w:tcBorders>
              <w:top w:val="nil"/>
              <w:bottom w:val="single" w:sz="16" w:space="0" w:color="000000"/>
            </w:tcBorders>
            <w:shd w:val="clear" w:color="auto" w:fill="FFFFFF"/>
            <w:vAlign w:val="center"/>
          </w:tcPr>
          <w:p w14:paraId="31AF0C26"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nil"/>
              <w:bottom w:val="single" w:sz="16" w:space="0" w:color="000000"/>
            </w:tcBorders>
            <w:shd w:val="clear" w:color="auto" w:fill="FFFFFF"/>
            <w:vAlign w:val="center"/>
          </w:tcPr>
          <w:p w14:paraId="2371D776"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.017263</w:t>
            </w:r>
          </w:p>
        </w:tc>
        <w:tc>
          <w:tcPr>
            <w:tcW w:w="1439" w:type="dxa"/>
            <w:tcBorders>
              <w:top w:val="nil"/>
              <w:bottom w:val="single" w:sz="16" w:space="0" w:color="000000"/>
              <w:right w:val="single" w:sz="16" w:space="0" w:color="000000"/>
            </w:tcBorders>
            <w:shd w:val="clear" w:color="auto" w:fill="FFFFFF"/>
            <w:vAlign w:val="center"/>
          </w:tcPr>
          <w:p w14:paraId="6163928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.038839</w:t>
            </w:r>
          </w:p>
        </w:tc>
      </w:tr>
      <w:tr w:rsidR="00E36908" w:rsidRPr="00E36908" w14:paraId="0BF017B5" w14:textId="77777777">
        <w:trPr>
          <w:cantSplit/>
        </w:trPr>
        <w:tc>
          <w:tcPr>
            <w:tcW w:w="10338" w:type="dxa"/>
            <w:gridSpan w:val="8"/>
            <w:tcBorders>
              <w:top w:val="nil"/>
              <w:left w:val="nil"/>
              <w:bottom w:val="nil"/>
              <w:right w:val="nil"/>
            </w:tcBorders>
            <w:shd w:val="clear" w:color="auto" w:fill="FFFFFF"/>
          </w:tcPr>
          <w:p w14:paraId="64FAFE06"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a. Dependent Variable: logrt.</w:t>
            </w:r>
          </w:p>
        </w:tc>
      </w:tr>
    </w:tbl>
    <w:p w14:paraId="14CA20F8" w14:textId="77777777" w:rsidR="00E36908" w:rsidRPr="00E36908" w:rsidRDefault="00E36908" w:rsidP="00E36908">
      <w:pPr>
        <w:autoSpaceDE w:val="0"/>
        <w:autoSpaceDN w:val="0"/>
        <w:adjustRightInd w:val="0"/>
        <w:spacing w:after="0" w:line="400" w:lineRule="atLeast"/>
        <w:rPr>
          <w:rFonts w:ascii="Times New Roman" w:hAnsi="Times New Roman" w:cs="Times New Roman"/>
          <w:noProof w:val="0"/>
          <w:sz w:val="24"/>
          <w:szCs w:val="24"/>
        </w:rPr>
      </w:pPr>
    </w:p>
    <w:p w14:paraId="295F95FF" w14:textId="77777777" w:rsidR="00E36908" w:rsidRPr="00E36908" w:rsidRDefault="00DC6518" w:rsidP="00E36908">
      <w:pPr>
        <w:autoSpaceDE w:val="0"/>
        <w:autoSpaceDN w:val="0"/>
        <w:adjustRightInd w:val="0"/>
        <w:spacing w:after="0" w:line="400" w:lineRule="atLeast"/>
        <w:rPr>
          <w:rFonts w:ascii="Times New Roman" w:hAnsi="Times New Roman" w:cs="Times New Roman"/>
          <w:noProof w:val="0"/>
          <w:sz w:val="24"/>
          <w:szCs w:val="24"/>
        </w:rPr>
      </w:pPr>
      <w:r>
        <w:drawing>
          <wp:inline distT="0" distB="0" distL="0" distR="0" wp14:anchorId="7B8E79C6" wp14:editId="23E2A15C">
            <wp:extent cx="5943600" cy="34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403600"/>
                    </a:xfrm>
                    <a:prstGeom prst="rect">
                      <a:avLst/>
                    </a:prstGeom>
                  </pic:spPr>
                </pic:pic>
              </a:graphicData>
            </a:graphic>
          </wp:inline>
        </w:drawing>
      </w:r>
    </w:p>
    <w:p w14:paraId="530A318D" w14:textId="77777777" w:rsidR="00E36908" w:rsidRDefault="00E36908" w:rsidP="00E36908">
      <w:pPr>
        <w:spacing w:after="0"/>
      </w:pPr>
    </w:p>
    <w:p w14:paraId="491BC6DD" w14:textId="05DB4E54" w:rsidR="00DC6518" w:rsidRDefault="00DC6518" w:rsidP="00E36908">
      <w:pPr>
        <w:spacing w:after="0"/>
      </w:pPr>
      <w:r>
        <w:t>Again the results for SPSS and R are identical. What has changed in these results is the standard error and t value for the valence effect.  In the random intercepts and slopes model, we found an SE of 0.022, and a t-value of 7.3. Now we observe an SE of .015 and a t-value of -10.3</w:t>
      </w:r>
      <w:ins w:id="40" w:author="Katherine Zee" w:date="2017-03-02T19:21:00Z">
        <w:r w:rsidR="00B270AF">
          <w:t xml:space="preserve">. </w:t>
        </w:r>
      </w:ins>
      <w:r>
        <w:t xml:space="preserve"> This corresponds to a downward bias of almost one-third, i.e., the biased version is 66% </w:t>
      </w:r>
      <w:r w:rsidR="001971B1">
        <w:t>as wide as the original. In the case of small effects, this difference in SE could lead to false conclusions about the exisitence of effects, and consequent failures to replicate.</w:t>
      </w:r>
    </w:p>
    <w:p w14:paraId="49A8E18E" w14:textId="77777777" w:rsidR="00873924" w:rsidRDefault="00873924" w:rsidP="00873924">
      <w:pPr>
        <w:pStyle w:val="Heading3"/>
      </w:pPr>
      <w:r>
        <w:t>Summary</w:t>
      </w:r>
    </w:p>
    <w:p w14:paraId="6EE1D32F" w14:textId="77777777" w:rsidR="004B3B52" w:rsidRDefault="00692137" w:rsidP="00692137">
      <w:r>
        <w:t xml:space="preserve">Summary table of </w:t>
      </w:r>
      <w:r w:rsidR="004B3B52">
        <w:t xml:space="preserve">the valence fixed (Est) and random (SD(Est)) effects for </w:t>
      </w:r>
      <w:r>
        <w:t>the various models</w:t>
      </w:r>
      <w:r w:rsidR="004B3B52">
        <w:t>. The first line of numbers are</w:t>
      </w:r>
      <w:r w:rsidR="00536695">
        <w:t xml:space="preserve"> the effect estimates </w:t>
      </w:r>
      <w:r w:rsidR="004B3B52">
        <w:t xml:space="preserve"> when the intercept is random but </w:t>
      </w:r>
      <w:commentRangeStart w:id="41"/>
      <w:r w:rsidR="004B3B52">
        <w:t>the valence effect is treated as zero</w:t>
      </w:r>
      <w:commentRangeEnd w:id="41"/>
      <w:r w:rsidR="005F6550">
        <w:rPr>
          <w:rStyle w:val="CommentReference"/>
        </w:rPr>
        <w:commentReference w:id="41"/>
      </w:r>
      <w:r w:rsidR="004B3B52">
        <w:t>.  We see, as was shown earlier, the overly small standard error and the o</w:t>
      </w:r>
      <w:r w:rsidR="00536695">
        <w:t xml:space="preserve">verly narrow CI.  The </w:t>
      </w:r>
      <w:r w:rsidR="00536695">
        <w:lastRenderedPageBreak/>
        <w:t>second line are the estimates for the minimal model with both intercepts and slopes teated as random. The next line includes time as a fixed and random effect. This has no appreciable effect on the results. Finally, we have a model that also treats stimuli as random. Here we see an increase in the SE for the fixed effect, but essentially no effect on the random effect variance of CI.</w:t>
      </w:r>
    </w:p>
    <w:p w14:paraId="686FA0AB" w14:textId="77777777" w:rsidR="004B3B52" w:rsidRDefault="004B3B52" w:rsidP="00692137"/>
    <w:p w14:paraId="1D739DDC" w14:textId="77777777" w:rsidR="004B3B52" w:rsidRDefault="004B3B52" w:rsidP="00692137"/>
    <w:p w14:paraId="777BBD50" w14:textId="77777777" w:rsidR="004B3B52" w:rsidRDefault="004B3B52" w:rsidP="00692137"/>
    <w:p w14:paraId="611A8F56" w14:textId="77777777" w:rsidR="004B3B52" w:rsidRDefault="004B3B52" w:rsidP="00692137"/>
    <w:p w14:paraId="52F9B806" w14:textId="77777777" w:rsidR="0011501A" w:rsidRDefault="0011501A" w:rsidP="00692137">
      <w:r>
        <w:drawing>
          <wp:inline distT="0" distB="0" distL="0" distR="0" wp14:anchorId="485506C9" wp14:editId="00F227FD">
            <wp:extent cx="5943600" cy="217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table.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51159997" w14:textId="77777777" w:rsidR="00001CF2" w:rsidRDefault="00001CF2" w:rsidP="00FB0C36">
      <w:pPr>
        <w:pStyle w:val="Heading2"/>
      </w:pPr>
      <w:r>
        <w:t>Example of low heterogeneity dataset: Hassin et al., Experiment 7</w:t>
      </w:r>
    </w:p>
    <w:p w14:paraId="44B226C6" w14:textId="77777777" w:rsidR="00001CF2" w:rsidRDefault="00001CF2" w:rsidP="00FB0C36">
      <w:pPr>
        <w:pStyle w:val="Heading2"/>
      </w:pPr>
      <w:r>
        <w:t>Example of high heterogeneity dataset: Hassin valence dataset</w:t>
      </w:r>
    </w:p>
    <w:p w14:paraId="01864982" w14:textId="77777777" w:rsidR="00001CF2" w:rsidRDefault="00001CF2" w:rsidP="00FB0C36">
      <w:pPr>
        <w:pStyle w:val="Heading2"/>
      </w:pPr>
      <w:r>
        <w:t>Example of stability of random effects over time: Yuka dataset</w:t>
      </w:r>
    </w:p>
    <w:p w14:paraId="17BEAFF5" w14:textId="77777777" w:rsidR="00FB0C36" w:rsidRDefault="00FB0C36" w:rsidP="00FB0C36">
      <w:pPr>
        <w:pStyle w:val="Heading2"/>
      </w:pPr>
      <w:r>
        <w:t>Benefits for Developing Theory and Methods</w:t>
      </w:r>
    </w:p>
    <w:p w14:paraId="09711889" w14:textId="77777777" w:rsidR="006C5461" w:rsidRDefault="00E8746E" w:rsidP="00E8746E">
      <w:r>
        <w:t>Heterogeneity can provide o</w:t>
      </w:r>
      <w:r w:rsidR="008A3328">
        <w:t>pportunities for theory</w:t>
      </w:r>
      <w:r>
        <w:t xml:space="preserve"> development. </w:t>
      </w:r>
      <w:r w:rsidR="006C5461">
        <w:t>For example, i</w:t>
      </w:r>
      <w:r>
        <w:t xml:space="preserve">f a manipulation is inneffective for a third of participants in a sample, this suggests that covariates should be examined to determine if they help explain the variability in effectiveness. </w:t>
      </w:r>
      <w:r w:rsidR="006C5461">
        <w:t>As far as opportunities for methodological development or improvement, heterogeneity can indicate systematic errors in experimental procedure. Some experimenters can put subjects at ease whereas others cannot. Some experimental procedures evoke heterogeneity. Knowing that this is the case, can lead to revisions of procedure</w:t>
      </w:r>
      <w:r w:rsidR="00295716">
        <w:t xml:space="preserve">. A final </w:t>
      </w:r>
    </w:p>
    <w:p w14:paraId="52C6E62B" w14:textId="77777777" w:rsidR="008A3328" w:rsidRDefault="008A3328" w:rsidP="006C5461">
      <w:r>
        <w:t>Causal chains: What links show relative homogeneity/heterogeneity? Where in the causal chain to intervene experimentally?</w:t>
      </w:r>
    </w:p>
    <w:p w14:paraId="3378F021" w14:textId="77777777" w:rsidR="00007FC7" w:rsidRDefault="00007FC7" w:rsidP="00007FC7">
      <w:pPr>
        <w:pStyle w:val="Heading2"/>
      </w:pPr>
      <w:r>
        <w:lastRenderedPageBreak/>
        <w:t>Four Pitfalls</w:t>
      </w:r>
    </w:p>
    <w:p w14:paraId="41A0DE61" w14:textId="77777777" w:rsidR="00007FC7" w:rsidRDefault="00007FC7" w:rsidP="00007FC7">
      <w:pPr>
        <w:pStyle w:val="Heading3"/>
      </w:pPr>
      <w:r>
        <w:t>Models that fail to account for heterogeneity at all</w:t>
      </w:r>
    </w:p>
    <w:p w14:paraId="53801883" w14:textId="77777777" w:rsidR="0025354F" w:rsidRDefault="0025354F" w:rsidP="00007FC7">
      <w:pPr>
        <w:pStyle w:val="Heading3"/>
      </w:pPr>
      <w:r>
        <w:t>Models that rely on averaging over replications</w:t>
      </w:r>
      <w:r w:rsidR="00692137">
        <w:t>. These can provide valid tests of fixed effects, but they cannot examine hetergeneity.</w:t>
      </w:r>
    </w:p>
    <w:p w14:paraId="74393B4B" w14:textId="77777777" w:rsidR="00B66D76" w:rsidRDefault="00B66D76" w:rsidP="00007FC7">
      <w:pPr>
        <w:pStyle w:val="Heading3"/>
      </w:pPr>
      <w:r>
        <w:t xml:space="preserve">Models that correctly take account of </w:t>
      </w:r>
      <w:r w:rsidR="00692137">
        <w:t>heterogeneity but almost always neglect to estimate the size of the effect.</w:t>
      </w:r>
    </w:p>
    <w:p w14:paraId="52A4A70E" w14:textId="77777777" w:rsidR="003F596F" w:rsidRDefault="00007FC7" w:rsidP="00007FC7">
      <w:pPr>
        <w:pStyle w:val="Heading3"/>
      </w:pPr>
      <w:r>
        <w:t>Models that correctly reveal the heterogeneity but this heterogeneity is not interpreted or sometimes not even discussed</w:t>
      </w:r>
      <w:r w:rsidR="000416F4">
        <w:t>.</w:t>
      </w:r>
    </w:p>
    <w:p w14:paraId="11A992D7" w14:textId="77777777" w:rsidR="00E1292A" w:rsidRDefault="00E277C8" w:rsidP="00E1292A">
      <w:pPr>
        <w:pStyle w:val="Heading1"/>
      </w:pPr>
      <w:r>
        <w:t>Discussion</w:t>
      </w:r>
    </w:p>
    <w:p w14:paraId="3172F1E9" w14:textId="77777777" w:rsidR="00A77791" w:rsidRDefault="00A77791" w:rsidP="00A77791">
      <w:pPr>
        <w:pStyle w:val="Heading2"/>
      </w:pPr>
      <w:r>
        <w:t>We saw that data from repeated measures experiments are much richer than can be seen from traditional analyses</w:t>
      </w:r>
    </w:p>
    <w:p w14:paraId="21B74D24" w14:textId="77777777" w:rsidR="00A77791" w:rsidRDefault="00A77791" w:rsidP="00A77791">
      <w:pPr>
        <w:pStyle w:val="Heading2"/>
      </w:pPr>
      <w:r>
        <w:t xml:space="preserve">Opportunities for theory </w:t>
      </w:r>
    </w:p>
    <w:p w14:paraId="10171B39" w14:textId="77777777" w:rsidR="00A77791" w:rsidRDefault="00725338" w:rsidP="00A77791">
      <w:pPr>
        <w:pStyle w:val="Heading3"/>
      </w:pPr>
      <w:r>
        <w:t>If there is het</w:t>
      </w:r>
      <w:r w:rsidR="009204C3">
        <w:t>er</w:t>
      </w:r>
      <w:r>
        <w:t>ogeneity, what does it tell us about the population being studied? Are there subpopulations for whom the process in distinct?</w:t>
      </w:r>
    </w:p>
    <w:p w14:paraId="617C1593" w14:textId="77777777" w:rsidR="009603AB" w:rsidRDefault="009603AB" w:rsidP="009204C3">
      <w:pPr>
        <w:pStyle w:val="Heading3"/>
      </w:pPr>
      <w:r>
        <w:t>Causal chains: What links show relative homogeneity/heterogeneity?</w:t>
      </w:r>
      <w:r w:rsidR="009204C3">
        <w:t xml:space="preserve"> </w:t>
      </w:r>
      <w:r w:rsidR="00967443">
        <w:t xml:space="preserve">Where </w:t>
      </w:r>
      <w:r w:rsidR="009204C3">
        <w:t xml:space="preserve">in the causal chain </w:t>
      </w:r>
      <w:r w:rsidR="00967443">
        <w:t>to intervene experimentally?</w:t>
      </w:r>
    </w:p>
    <w:p w14:paraId="70548742" w14:textId="77777777" w:rsidR="00725338" w:rsidRDefault="00725338" w:rsidP="00725338">
      <w:pPr>
        <w:pStyle w:val="Heading2"/>
      </w:pPr>
      <w:r>
        <w:t>Opportunities for methods</w:t>
      </w:r>
    </w:p>
    <w:p w14:paraId="75D5ED87" w14:textId="77777777" w:rsidR="00935FDC" w:rsidRDefault="00935FDC" w:rsidP="00935FDC">
      <w:pPr>
        <w:pStyle w:val="Heading3"/>
      </w:pPr>
      <w:r>
        <w:t>Can indicate systematic errors in experimental procedure: some testing sessions conducted in summer heat or winter cold. Some experimenters can put subjects at ease whereas others cannot.</w:t>
      </w:r>
      <w:r w:rsidR="00697143">
        <w:t xml:space="preserve"> Some experimental procedures evoke heterogeneity</w:t>
      </w:r>
      <w:r w:rsidR="00D079C4">
        <w:t>. Knowing that this is the case, can lead to revisions of procedure.</w:t>
      </w:r>
    </w:p>
    <w:p w14:paraId="2B064C4E" w14:textId="77777777" w:rsidR="00725338" w:rsidRDefault="00725338" w:rsidP="00A77791">
      <w:pPr>
        <w:pStyle w:val="Heading3"/>
      </w:pPr>
      <w:r>
        <w:t>Heterogeneity can be used diagnostically to choose stimuli. If an investigator finds that participants vary greatly in their responses to a particular stimulus and are uniform in their response to a different stimulus, they could use this information in making choices between the two.</w:t>
      </w:r>
    </w:p>
    <w:p w14:paraId="2BAA1458" w14:textId="77777777" w:rsidR="00A77791" w:rsidRDefault="00A77791" w:rsidP="00967443">
      <w:pPr>
        <w:pStyle w:val="Heading2"/>
      </w:pPr>
      <w:r>
        <w:t>Problems and pitfalls</w:t>
      </w:r>
    </w:p>
    <w:p w14:paraId="36DB3CCD" w14:textId="77777777" w:rsidR="00A77791" w:rsidRDefault="00A77791" w:rsidP="00967443">
      <w:pPr>
        <w:pStyle w:val="Heading3"/>
      </w:pPr>
      <w:r>
        <w:t>Precision of estimates; power to detect random effects</w:t>
      </w:r>
    </w:p>
    <w:p w14:paraId="13B84D3B" w14:textId="77777777" w:rsidR="00A77791" w:rsidRDefault="00A77791" w:rsidP="00967443">
      <w:pPr>
        <w:pStyle w:val="Heading3"/>
      </w:pPr>
      <w:r>
        <w:t>Difference between in-sample predictions and population estimates</w:t>
      </w:r>
    </w:p>
    <w:p w14:paraId="20779239" w14:textId="77777777" w:rsidR="00313E74" w:rsidRDefault="00967443" w:rsidP="00967443">
      <w:pPr>
        <w:pStyle w:val="Heading2"/>
      </w:pPr>
      <w:r>
        <w:t>Conclusions: To better understand causal processes</w:t>
      </w:r>
    </w:p>
    <w:p w14:paraId="26315A9E" w14:textId="77777777" w:rsidR="00967443" w:rsidRDefault="00967443" w:rsidP="00967443">
      <w:pPr>
        <w:pStyle w:val="Heading3"/>
      </w:pPr>
      <w:r>
        <w:lastRenderedPageBreak/>
        <w:t>Best to assume heterogeneity than the opposite</w:t>
      </w:r>
    </w:p>
    <w:p w14:paraId="4E6E24EE" w14:textId="77777777" w:rsidR="00A77791" w:rsidRDefault="00967443" w:rsidP="00967443">
      <w:pPr>
        <w:pStyle w:val="Heading3"/>
      </w:pPr>
      <w:r>
        <w:t>Tests are misleading: too liberal if they are ignored, too conservative if commonly methods of aggregation are used.</w:t>
      </w:r>
    </w:p>
    <w:p w14:paraId="728BADE0" w14:textId="77777777" w:rsidR="00AD14B4" w:rsidRDefault="00AD14B4" w:rsidP="00967443">
      <w:pPr>
        <w:pStyle w:val="Heading3"/>
      </w:pPr>
      <w:r>
        <w:t>A more realistic picture of psychological processes</w:t>
      </w:r>
    </w:p>
    <w:p w14:paraId="739A6E65" w14:textId="77777777" w:rsidR="00967443" w:rsidRDefault="00967443" w:rsidP="00967443">
      <w:pPr>
        <w:pStyle w:val="Heading3"/>
      </w:pPr>
      <w:r>
        <w:t>A better basis for applying psychology too</w:t>
      </w:r>
    </w:p>
    <w:p w14:paraId="068A1AFF" w14:textId="77777777" w:rsidR="00313E74" w:rsidRDefault="00313E74" w:rsidP="00313E74">
      <w:pPr>
        <w:pStyle w:val="Heading1"/>
      </w:pPr>
      <w:r>
        <w:t>Extra</w:t>
      </w:r>
    </w:p>
    <w:p w14:paraId="7B3A5750" w14:textId="77777777" w:rsidR="00313E74" w:rsidRDefault="00313E74" w:rsidP="00313E74">
      <w:pPr>
        <w:pStyle w:val="Heading2"/>
      </w:pPr>
      <w:r>
        <w:t xml:space="preserve">Sources of heterogeneity: </w:t>
      </w:r>
      <w:r w:rsidR="006A7F99">
        <w:t>Math priming</w:t>
      </w:r>
    </w:p>
    <w:p w14:paraId="08349E7D" w14:textId="77777777" w:rsidR="00E50E81" w:rsidRDefault="00E50E81" w:rsidP="00E50E81">
      <w:pPr>
        <w:pStyle w:val="Heading3"/>
      </w:pPr>
      <w:r>
        <w:t>Irrelevant to causal process</w:t>
      </w:r>
    </w:p>
    <w:p w14:paraId="65B0CFCA" w14:textId="77777777" w:rsidR="00E50E81" w:rsidRDefault="00E50E81" w:rsidP="00E50E81">
      <w:pPr>
        <w:pStyle w:val="Heading4"/>
      </w:pPr>
      <w:r>
        <w:t xml:space="preserve">Experimental procedure: experimenter is unintentionally rude to participant. </w:t>
      </w:r>
      <w:r w:rsidR="00190DD8">
        <w:t>S’s chair causes discomfort</w:t>
      </w:r>
      <w:r>
        <w:t>.</w:t>
      </w:r>
    </w:p>
    <w:p w14:paraId="4B2062EE" w14:textId="77777777" w:rsidR="00190DD8" w:rsidRDefault="00E50E81" w:rsidP="00E50E81">
      <w:pPr>
        <w:pStyle w:val="Heading4"/>
      </w:pPr>
      <w:r>
        <w:t>Subjects: S</w:t>
      </w:r>
      <w:r w:rsidR="00190DD8">
        <w:t xml:space="preserve"> who comes to lab </w:t>
      </w:r>
      <w:r>
        <w:t>is tired, hungry, in bad mood</w:t>
      </w:r>
    </w:p>
    <w:p w14:paraId="3480298A" w14:textId="77777777" w:rsidR="00190DD8" w:rsidRDefault="00190DD8" w:rsidP="00190DD8">
      <w:pPr>
        <w:pStyle w:val="Heading3"/>
      </w:pPr>
      <w:r>
        <w:t>Relevant to causal process</w:t>
      </w:r>
    </w:p>
    <w:p w14:paraId="33C66E3F" w14:textId="77777777" w:rsidR="00190DD8" w:rsidRDefault="00190DD8" w:rsidP="00190DD8">
      <w:pPr>
        <w:pStyle w:val="Heading4"/>
      </w:pPr>
      <w:r>
        <w:t>Educational level</w:t>
      </w:r>
    </w:p>
    <w:p w14:paraId="5E803BEE" w14:textId="77777777" w:rsidR="00190DD8" w:rsidRDefault="00190DD8" w:rsidP="00190DD8">
      <w:pPr>
        <w:pStyle w:val="Heading4"/>
      </w:pPr>
      <w:r>
        <w:t>Math training</w:t>
      </w:r>
    </w:p>
    <w:p w14:paraId="7887F984" w14:textId="77777777" w:rsidR="00190DD8" w:rsidRDefault="00190DD8" w:rsidP="00190DD8">
      <w:pPr>
        <w:pStyle w:val="Heading4"/>
      </w:pPr>
      <w:r>
        <w:t>Attitudes toward math</w:t>
      </w:r>
    </w:p>
    <w:p w14:paraId="137C37EA" w14:textId="77777777" w:rsidR="00014C60" w:rsidRDefault="00014C60" w:rsidP="00014C60">
      <w:pPr>
        <w:pStyle w:val="Heading2"/>
      </w:pPr>
      <w:r>
        <w:t>Non-Sources</w:t>
      </w:r>
      <w:r w:rsidR="006A7F99">
        <w:t>: Math priming</w:t>
      </w:r>
    </w:p>
    <w:p w14:paraId="1F79C255" w14:textId="77777777" w:rsidR="00014C60" w:rsidRDefault="00014C60" w:rsidP="00014C60">
      <w:pPr>
        <w:pStyle w:val="Heading3"/>
      </w:pPr>
      <w:r>
        <w:t>Stimulus heterogeneity: specific math calculations within congruency condition</w:t>
      </w:r>
    </w:p>
    <w:p w14:paraId="1D2104CF" w14:textId="77777777" w:rsidR="00014C60" w:rsidRDefault="00014C60" w:rsidP="00014C60">
      <w:pPr>
        <w:pStyle w:val="Heading3"/>
      </w:pPr>
      <w:r>
        <w:t xml:space="preserve"> Measurement error, other sources of random error at the trial level</w:t>
      </w:r>
      <w:r w:rsidR="0060272E">
        <w:t xml:space="preserve">: </w:t>
      </w:r>
      <w:r w:rsidR="00CF5671">
        <w:t xml:space="preserve">standard </w:t>
      </w:r>
      <w:r w:rsidR="0060272E">
        <w:t xml:space="preserve">the model </w:t>
      </w:r>
      <w:r w:rsidR="00CF5671">
        <w:t>separate this error from subject level heterogeneity</w:t>
      </w:r>
    </w:p>
    <w:p w14:paraId="16C22915" w14:textId="77777777" w:rsidR="00574B02" w:rsidRDefault="00574B02" w:rsidP="00574B02">
      <w:pPr>
        <w:pStyle w:val="Heading2"/>
      </w:pPr>
      <w:r>
        <w:t>Sources: Va</w:t>
      </w:r>
      <w:r w:rsidR="006A7F99">
        <w:t>lence of self-descriptions</w:t>
      </w:r>
    </w:p>
    <w:p w14:paraId="31AEC0BA" w14:textId="77777777" w:rsidR="00574B02" w:rsidRDefault="00574B02" w:rsidP="00574B02">
      <w:pPr>
        <w:pStyle w:val="Heading3"/>
      </w:pPr>
      <w:r>
        <w:t>Relevant to causal process</w:t>
      </w:r>
    </w:p>
    <w:p w14:paraId="18247EF5" w14:textId="77777777" w:rsidR="00574B02" w:rsidRDefault="00574B02" w:rsidP="00574B02">
      <w:pPr>
        <w:pStyle w:val="Heading4"/>
      </w:pPr>
      <w:r>
        <w:t>Promotion/prevention focus</w:t>
      </w:r>
    </w:p>
    <w:p w14:paraId="4B27393F" w14:textId="77777777" w:rsidR="00574B02" w:rsidRDefault="00574B02" w:rsidP="00574B02">
      <w:pPr>
        <w:pStyle w:val="Heading4"/>
      </w:pPr>
      <w:r>
        <w:t>Self-worth</w:t>
      </w:r>
    </w:p>
    <w:p w14:paraId="3ACC013A" w14:textId="77777777" w:rsidR="00574B02" w:rsidRDefault="00574B02" w:rsidP="00574B02">
      <w:pPr>
        <w:pStyle w:val="Heading4"/>
      </w:pPr>
      <w:r>
        <w:t>Western/Eastern culture</w:t>
      </w:r>
    </w:p>
    <w:p w14:paraId="3F57D1A8" w14:textId="77777777" w:rsidR="00014C60" w:rsidRDefault="00014C60" w:rsidP="00014C60">
      <w:pPr>
        <w:pStyle w:val="Heading2"/>
      </w:pPr>
      <w:r>
        <w:t>Non-Sources</w:t>
      </w:r>
      <w:r w:rsidR="006A7F99">
        <w:t>: Valence of self-descriptions</w:t>
      </w:r>
    </w:p>
    <w:p w14:paraId="2712EDBA" w14:textId="77777777" w:rsidR="00014C60" w:rsidRDefault="00014C60" w:rsidP="00014C60">
      <w:pPr>
        <w:pStyle w:val="Heading3"/>
      </w:pPr>
      <w:r>
        <w:t xml:space="preserve">Stimulus heterogeneity: specific </w:t>
      </w:r>
      <w:r w:rsidR="00AD109B">
        <w:t>self-descriptions</w:t>
      </w:r>
    </w:p>
    <w:sectPr w:rsidR="00014C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atherine Zee" w:date="2017-03-02T17:49:00Z" w:initials="KZ">
    <w:p w14:paraId="64F4B5A7" w14:textId="77777777" w:rsidR="00B270AF" w:rsidRDefault="00B270AF">
      <w:pPr>
        <w:pStyle w:val="CommentText"/>
      </w:pPr>
      <w:ins w:id="4" w:author="Katherine Zee" w:date="2017-03-02T17:48:00Z">
        <w:r>
          <w:rPr>
            <w:rStyle w:val="CommentReference"/>
          </w:rPr>
          <w:annotationRef/>
        </w:r>
      </w:ins>
      <w:r>
        <w:t>Just to end this paragraph on a positive note!</w:t>
      </w:r>
    </w:p>
  </w:comment>
  <w:comment w:id="5" w:author="Katherine Zee" w:date="2017-03-02T17:51:00Z" w:initials="KZ">
    <w:p w14:paraId="70DE1399" w14:textId="094611BD" w:rsidR="00B270AF" w:rsidRDefault="00B270AF">
      <w:pPr>
        <w:pStyle w:val="CommentText"/>
      </w:pPr>
      <w:ins w:id="9" w:author="Katherine Zee" w:date="2017-03-02T17:51:00Z">
        <w:r>
          <w:rPr>
            <w:rStyle w:val="CommentReference"/>
          </w:rPr>
          <w:annotationRef/>
        </w:r>
      </w:ins>
      <w:r>
        <w:t>Just to help readers have an example in their minds</w:t>
      </w:r>
    </w:p>
  </w:comment>
  <w:comment w:id="13" w:author="Katherine Zee" w:date="2017-03-02T19:06:00Z" w:initials="KZ">
    <w:p w14:paraId="55AD159A" w14:textId="6CA2383A" w:rsidR="00B270AF" w:rsidRDefault="00B270AF">
      <w:pPr>
        <w:pStyle w:val="CommentText"/>
      </w:pPr>
      <w:r>
        <w:rPr>
          <w:rStyle w:val="CommentReference"/>
        </w:rPr>
        <w:annotationRef/>
      </w:r>
      <w:r>
        <w:t>Is this the paper?</w:t>
      </w:r>
    </w:p>
    <w:p w14:paraId="0931BC0E" w14:textId="14B2BD82" w:rsidR="00B270AF" w:rsidRDefault="00B270AF">
      <w:pPr>
        <w:pStyle w:val="CommentText"/>
      </w:pPr>
      <w:hyperlink r:id="rId1" w:history="1">
        <w:r w:rsidRPr="0007568E">
          <w:rPr>
            <w:rStyle w:val="Hyperlink"/>
          </w:rPr>
          <w:t>http://www.sciencedirect.com/science/article/pii/S0022103113001947</w:t>
        </w:r>
      </w:hyperlink>
    </w:p>
    <w:p w14:paraId="281CE1AB" w14:textId="77777777" w:rsidR="00B270AF" w:rsidRDefault="00B270AF">
      <w:pPr>
        <w:pStyle w:val="CommentText"/>
      </w:pPr>
    </w:p>
    <w:p w14:paraId="5B492DA2" w14:textId="03CC31A3" w:rsidR="00B270AF" w:rsidRPr="00984F43" w:rsidRDefault="00B270AF" w:rsidP="00984F43">
      <w:pPr>
        <w:pStyle w:val="CommentText"/>
      </w:pPr>
      <w:r>
        <w:t xml:space="preserve">Scholer, Ozaki, &amp; Higgins (2014). </w:t>
      </w:r>
      <w:r w:rsidRPr="00984F43">
        <w:t>Inflating and deflating the self: Sustaining motivational concerns through self-evaluation</w:t>
      </w:r>
      <w:r>
        <w:t>. JESP, 51, 60-73.</w:t>
      </w:r>
    </w:p>
    <w:p w14:paraId="79820D08" w14:textId="787D6CFB" w:rsidR="00B270AF" w:rsidRDefault="00B270AF">
      <w:pPr>
        <w:pStyle w:val="CommentText"/>
      </w:pPr>
    </w:p>
  </w:comment>
  <w:comment w:id="14" w:author="Katherine Zee" w:date="2017-03-02T19:10:00Z" w:initials="KZ">
    <w:p w14:paraId="0EAE32A7" w14:textId="03C41214" w:rsidR="00B270AF" w:rsidRDefault="00B270AF">
      <w:pPr>
        <w:pStyle w:val="CommentText"/>
      </w:pPr>
      <w:r>
        <w:rPr>
          <w:rStyle w:val="CommentReference"/>
        </w:rPr>
        <w:annotationRef/>
      </w:r>
      <w:r>
        <w:t>It might be worth adding a quick section before launching into the recommended analysis describing what the analytic options are, and quickly summarizing each approach.</w:t>
      </w:r>
    </w:p>
  </w:comment>
  <w:comment w:id="15" w:author="Katherine Zee" w:date="2017-03-02T19:12:00Z" w:initials="KZ">
    <w:p w14:paraId="04258515" w14:textId="7A169AD2" w:rsidR="00B270AF" w:rsidRDefault="00B270AF">
      <w:pPr>
        <w:pStyle w:val="CommentText"/>
      </w:pPr>
      <w:r>
        <w:rPr>
          <w:rStyle w:val="CommentReference"/>
        </w:rPr>
        <w:annotationRef/>
      </w:r>
      <w:r>
        <w:t xml:space="preserve">I think this could be broken down a bit more for readers who are not experienced using mixed models. </w:t>
      </w:r>
    </w:p>
  </w:comment>
  <w:comment w:id="18" w:author="Katherine Zee" w:date="2017-03-02T19:13:00Z" w:initials="KZ">
    <w:p w14:paraId="0883620F" w14:textId="746DED5F" w:rsidR="00B270AF" w:rsidRDefault="00B270AF">
      <w:pPr>
        <w:pStyle w:val="CommentText"/>
      </w:pPr>
      <w:ins w:id="20" w:author="Katherine Zee" w:date="2017-03-02T19:13:00Z">
        <w:r>
          <w:rPr>
            <w:rStyle w:val="CommentReference"/>
          </w:rPr>
          <w:annotationRef/>
        </w:r>
      </w:ins>
      <w:r>
        <w:t xml:space="preserve">Could be good to devote a whole section to the importance/role of visualization. </w:t>
      </w:r>
    </w:p>
  </w:comment>
  <w:comment w:id="25" w:author="Katherine Zee" w:date="2017-03-02T19:16:00Z" w:initials="KZ">
    <w:p w14:paraId="67BE8DF8" w14:textId="43D03174" w:rsidR="00B270AF" w:rsidRDefault="00B270AF">
      <w:pPr>
        <w:pStyle w:val="CommentText"/>
      </w:pPr>
      <w:ins w:id="27" w:author="Katherine Zee" w:date="2017-03-02T19:16:00Z">
        <w:r>
          <w:rPr>
            <w:rStyle w:val="CommentReference"/>
          </w:rPr>
          <w:annotationRef/>
        </w:r>
      </w:ins>
      <w:r>
        <w:t>Too basic???</w:t>
      </w:r>
    </w:p>
  </w:comment>
  <w:comment w:id="41" w:author="Katherine Zee" w:date="2017-03-02T20:08:00Z" w:initials="KZ">
    <w:p w14:paraId="49589B92" w14:textId="222F942C" w:rsidR="005F6550" w:rsidRDefault="005F6550">
      <w:pPr>
        <w:pStyle w:val="CommentText"/>
      </w:pPr>
      <w:r>
        <w:rPr>
          <w:rStyle w:val="CommentReference"/>
        </w:rPr>
        <w:annotationRef/>
      </w:r>
      <w:r>
        <w:rPr>
          <w:rStyle w:val="CommentReference"/>
        </w:rPr>
        <w:t>Perhaps we could rephrase this slightly—you mean that the random effect of valence is essentially set to zero such that all participants are forced to have the same valence effect</w:t>
      </w:r>
      <w:bookmarkStart w:id="42" w:name="_GoBack"/>
      <w:bookmarkEnd w:id="4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8E7E8A"/>
    <w:rsid w:val="00001CF2"/>
    <w:rsid w:val="000065AD"/>
    <w:rsid w:val="00007FC7"/>
    <w:rsid w:val="0001216A"/>
    <w:rsid w:val="00014C60"/>
    <w:rsid w:val="00033AB4"/>
    <w:rsid w:val="000416F4"/>
    <w:rsid w:val="000470D5"/>
    <w:rsid w:val="00055E14"/>
    <w:rsid w:val="000C462A"/>
    <w:rsid w:val="000C758B"/>
    <w:rsid w:val="000D45DF"/>
    <w:rsid w:val="000E47DD"/>
    <w:rsid w:val="000F0922"/>
    <w:rsid w:val="000F3495"/>
    <w:rsid w:val="0011501A"/>
    <w:rsid w:val="00117765"/>
    <w:rsid w:val="00190DD8"/>
    <w:rsid w:val="001971B1"/>
    <w:rsid w:val="001A11A3"/>
    <w:rsid w:val="001D1941"/>
    <w:rsid w:val="001D238A"/>
    <w:rsid w:val="00216EDD"/>
    <w:rsid w:val="0022351D"/>
    <w:rsid w:val="00232336"/>
    <w:rsid w:val="0025354F"/>
    <w:rsid w:val="00276888"/>
    <w:rsid w:val="00295716"/>
    <w:rsid w:val="002A0C2B"/>
    <w:rsid w:val="002C4F6F"/>
    <w:rsid w:val="002D4E0C"/>
    <w:rsid w:val="002F7661"/>
    <w:rsid w:val="00313E74"/>
    <w:rsid w:val="00337AAE"/>
    <w:rsid w:val="00341D67"/>
    <w:rsid w:val="00384FB1"/>
    <w:rsid w:val="003874EC"/>
    <w:rsid w:val="003C20B8"/>
    <w:rsid w:val="003F4C38"/>
    <w:rsid w:val="003F596F"/>
    <w:rsid w:val="00423FFF"/>
    <w:rsid w:val="0044507E"/>
    <w:rsid w:val="004578F9"/>
    <w:rsid w:val="00470D3E"/>
    <w:rsid w:val="004B3B52"/>
    <w:rsid w:val="004B3F17"/>
    <w:rsid w:val="004C7072"/>
    <w:rsid w:val="004D6E73"/>
    <w:rsid w:val="005049A8"/>
    <w:rsid w:val="00536695"/>
    <w:rsid w:val="00553D2B"/>
    <w:rsid w:val="00574B02"/>
    <w:rsid w:val="00592737"/>
    <w:rsid w:val="00596E1E"/>
    <w:rsid w:val="005B09C9"/>
    <w:rsid w:val="005C671D"/>
    <w:rsid w:val="005E277F"/>
    <w:rsid w:val="005E38FE"/>
    <w:rsid w:val="005F6550"/>
    <w:rsid w:val="0060272E"/>
    <w:rsid w:val="00604658"/>
    <w:rsid w:val="0062033F"/>
    <w:rsid w:val="00623D91"/>
    <w:rsid w:val="00646EAC"/>
    <w:rsid w:val="0065043E"/>
    <w:rsid w:val="00652C6E"/>
    <w:rsid w:val="006878C9"/>
    <w:rsid w:val="00692137"/>
    <w:rsid w:val="006930C6"/>
    <w:rsid w:val="00697143"/>
    <w:rsid w:val="006A7F99"/>
    <w:rsid w:val="006C5461"/>
    <w:rsid w:val="006E0655"/>
    <w:rsid w:val="00705450"/>
    <w:rsid w:val="00717796"/>
    <w:rsid w:val="00725338"/>
    <w:rsid w:val="00754926"/>
    <w:rsid w:val="007733FF"/>
    <w:rsid w:val="00780A0B"/>
    <w:rsid w:val="007C6386"/>
    <w:rsid w:val="007F23B0"/>
    <w:rsid w:val="0082569E"/>
    <w:rsid w:val="008662EE"/>
    <w:rsid w:val="00871333"/>
    <w:rsid w:val="00873924"/>
    <w:rsid w:val="00875DE5"/>
    <w:rsid w:val="008806F8"/>
    <w:rsid w:val="008934D4"/>
    <w:rsid w:val="008A3328"/>
    <w:rsid w:val="008E604E"/>
    <w:rsid w:val="008E7E8A"/>
    <w:rsid w:val="008F1B9B"/>
    <w:rsid w:val="00902564"/>
    <w:rsid w:val="009115C3"/>
    <w:rsid w:val="00916723"/>
    <w:rsid w:val="009204C3"/>
    <w:rsid w:val="00921354"/>
    <w:rsid w:val="00932EF9"/>
    <w:rsid w:val="00935FDC"/>
    <w:rsid w:val="00942ED9"/>
    <w:rsid w:val="009603AB"/>
    <w:rsid w:val="00961602"/>
    <w:rsid w:val="00967443"/>
    <w:rsid w:val="00984F43"/>
    <w:rsid w:val="009869E0"/>
    <w:rsid w:val="009F52B5"/>
    <w:rsid w:val="00A4312A"/>
    <w:rsid w:val="00A75BF4"/>
    <w:rsid w:val="00A77791"/>
    <w:rsid w:val="00A90A4D"/>
    <w:rsid w:val="00AA1181"/>
    <w:rsid w:val="00AA649C"/>
    <w:rsid w:val="00AB1529"/>
    <w:rsid w:val="00AB7CD7"/>
    <w:rsid w:val="00AC0569"/>
    <w:rsid w:val="00AD109B"/>
    <w:rsid w:val="00AD112E"/>
    <w:rsid w:val="00AD14B4"/>
    <w:rsid w:val="00AE29F8"/>
    <w:rsid w:val="00B21DF5"/>
    <w:rsid w:val="00B270AF"/>
    <w:rsid w:val="00B30CE6"/>
    <w:rsid w:val="00B3606A"/>
    <w:rsid w:val="00B572FB"/>
    <w:rsid w:val="00B650B6"/>
    <w:rsid w:val="00B66D76"/>
    <w:rsid w:val="00BD1E79"/>
    <w:rsid w:val="00BF2410"/>
    <w:rsid w:val="00C20FD7"/>
    <w:rsid w:val="00C37F16"/>
    <w:rsid w:val="00C66D95"/>
    <w:rsid w:val="00C7204A"/>
    <w:rsid w:val="00C84D30"/>
    <w:rsid w:val="00CA1C9D"/>
    <w:rsid w:val="00CC093A"/>
    <w:rsid w:val="00CD4109"/>
    <w:rsid w:val="00CF2153"/>
    <w:rsid w:val="00CF5671"/>
    <w:rsid w:val="00D0146B"/>
    <w:rsid w:val="00D079C4"/>
    <w:rsid w:val="00D14EEE"/>
    <w:rsid w:val="00D204DC"/>
    <w:rsid w:val="00D335E2"/>
    <w:rsid w:val="00D80298"/>
    <w:rsid w:val="00DA608D"/>
    <w:rsid w:val="00DC6518"/>
    <w:rsid w:val="00DD0EEB"/>
    <w:rsid w:val="00DE6A07"/>
    <w:rsid w:val="00E1292A"/>
    <w:rsid w:val="00E218F3"/>
    <w:rsid w:val="00E277C8"/>
    <w:rsid w:val="00E36908"/>
    <w:rsid w:val="00E50E81"/>
    <w:rsid w:val="00E8746E"/>
    <w:rsid w:val="00E90597"/>
    <w:rsid w:val="00EA1700"/>
    <w:rsid w:val="00EB4081"/>
    <w:rsid w:val="00EB6FA3"/>
    <w:rsid w:val="00ED3B0D"/>
    <w:rsid w:val="00ED7DD5"/>
    <w:rsid w:val="00EE5307"/>
    <w:rsid w:val="00EF6039"/>
    <w:rsid w:val="00EF7F75"/>
    <w:rsid w:val="00F3016E"/>
    <w:rsid w:val="00F328C0"/>
    <w:rsid w:val="00F77398"/>
    <w:rsid w:val="00FB0C36"/>
    <w:rsid w:val="00FB0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14:docId w14:val="224C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 w:type="character" w:styleId="CommentReference">
    <w:name w:val="annotation reference"/>
    <w:basedOn w:val="DefaultParagraphFont"/>
    <w:uiPriority w:val="99"/>
    <w:semiHidden/>
    <w:unhideWhenUsed/>
    <w:rsid w:val="004578F9"/>
    <w:rPr>
      <w:sz w:val="18"/>
      <w:szCs w:val="18"/>
    </w:rPr>
  </w:style>
  <w:style w:type="paragraph" w:styleId="CommentText">
    <w:name w:val="annotation text"/>
    <w:basedOn w:val="Normal"/>
    <w:link w:val="CommentTextChar"/>
    <w:uiPriority w:val="99"/>
    <w:semiHidden/>
    <w:unhideWhenUsed/>
    <w:rsid w:val="004578F9"/>
    <w:pPr>
      <w:spacing w:line="240" w:lineRule="auto"/>
    </w:pPr>
    <w:rPr>
      <w:sz w:val="24"/>
      <w:szCs w:val="24"/>
    </w:rPr>
  </w:style>
  <w:style w:type="character" w:customStyle="1" w:styleId="CommentTextChar">
    <w:name w:val="Comment Text Char"/>
    <w:basedOn w:val="DefaultParagraphFont"/>
    <w:link w:val="CommentText"/>
    <w:uiPriority w:val="99"/>
    <w:semiHidden/>
    <w:rsid w:val="004578F9"/>
    <w:rPr>
      <w:noProof/>
      <w:sz w:val="24"/>
      <w:szCs w:val="24"/>
    </w:rPr>
  </w:style>
  <w:style w:type="paragraph" w:styleId="CommentSubject">
    <w:name w:val="annotation subject"/>
    <w:basedOn w:val="CommentText"/>
    <w:next w:val="CommentText"/>
    <w:link w:val="CommentSubjectChar"/>
    <w:uiPriority w:val="99"/>
    <w:semiHidden/>
    <w:unhideWhenUsed/>
    <w:rsid w:val="004578F9"/>
    <w:rPr>
      <w:b/>
      <w:bCs/>
      <w:sz w:val="20"/>
      <w:szCs w:val="20"/>
    </w:rPr>
  </w:style>
  <w:style w:type="character" w:customStyle="1" w:styleId="CommentSubjectChar">
    <w:name w:val="Comment Subject Char"/>
    <w:basedOn w:val="CommentTextChar"/>
    <w:link w:val="CommentSubject"/>
    <w:uiPriority w:val="99"/>
    <w:semiHidden/>
    <w:rsid w:val="004578F9"/>
    <w:rPr>
      <w:b/>
      <w:bCs/>
      <w:noProof/>
      <w:sz w:val="20"/>
      <w:szCs w:val="20"/>
    </w:rPr>
  </w:style>
  <w:style w:type="character" w:styleId="Hyperlink">
    <w:name w:val="Hyperlink"/>
    <w:basedOn w:val="DefaultParagraphFont"/>
    <w:uiPriority w:val="99"/>
    <w:unhideWhenUsed/>
    <w:rsid w:val="00984F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 w:type="character" w:styleId="CommentReference">
    <w:name w:val="annotation reference"/>
    <w:basedOn w:val="DefaultParagraphFont"/>
    <w:uiPriority w:val="99"/>
    <w:semiHidden/>
    <w:unhideWhenUsed/>
    <w:rsid w:val="004578F9"/>
    <w:rPr>
      <w:sz w:val="18"/>
      <w:szCs w:val="18"/>
    </w:rPr>
  </w:style>
  <w:style w:type="paragraph" w:styleId="CommentText">
    <w:name w:val="annotation text"/>
    <w:basedOn w:val="Normal"/>
    <w:link w:val="CommentTextChar"/>
    <w:uiPriority w:val="99"/>
    <w:semiHidden/>
    <w:unhideWhenUsed/>
    <w:rsid w:val="004578F9"/>
    <w:pPr>
      <w:spacing w:line="240" w:lineRule="auto"/>
    </w:pPr>
    <w:rPr>
      <w:sz w:val="24"/>
      <w:szCs w:val="24"/>
    </w:rPr>
  </w:style>
  <w:style w:type="character" w:customStyle="1" w:styleId="CommentTextChar">
    <w:name w:val="Comment Text Char"/>
    <w:basedOn w:val="DefaultParagraphFont"/>
    <w:link w:val="CommentText"/>
    <w:uiPriority w:val="99"/>
    <w:semiHidden/>
    <w:rsid w:val="004578F9"/>
    <w:rPr>
      <w:noProof/>
      <w:sz w:val="24"/>
      <w:szCs w:val="24"/>
    </w:rPr>
  </w:style>
  <w:style w:type="paragraph" w:styleId="CommentSubject">
    <w:name w:val="annotation subject"/>
    <w:basedOn w:val="CommentText"/>
    <w:next w:val="CommentText"/>
    <w:link w:val="CommentSubjectChar"/>
    <w:uiPriority w:val="99"/>
    <w:semiHidden/>
    <w:unhideWhenUsed/>
    <w:rsid w:val="004578F9"/>
    <w:rPr>
      <w:b/>
      <w:bCs/>
      <w:sz w:val="20"/>
      <w:szCs w:val="20"/>
    </w:rPr>
  </w:style>
  <w:style w:type="character" w:customStyle="1" w:styleId="CommentSubjectChar">
    <w:name w:val="Comment Subject Char"/>
    <w:basedOn w:val="CommentTextChar"/>
    <w:link w:val="CommentSubject"/>
    <w:uiPriority w:val="99"/>
    <w:semiHidden/>
    <w:rsid w:val="004578F9"/>
    <w:rPr>
      <w:b/>
      <w:bCs/>
      <w:noProof/>
      <w:sz w:val="20"/>
      <w:szCs w:val="20"/>
    </w:rPr>
  </w:style>
  <w:style w:type="character" w:styleId="Hyperlink">
    <w:name w:val="Hyperlink"/>
    <w:basedOn w:val="DefaultParagraphFont"/>
    <w:uiPriority w:val="99"/>
    <w:unhideWhenUsed/>
    <w:rsid w:val="00984F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31786">
      <w:bodyDiv w:val="1"/>
      <w:marLeft w:val="0"/>
      <w:marRight w:val="0"/>
      <w:marTop w:val="0"/>
      <w:marBottom w:val="0"/>
      <w:divBdr>
        <w:top w:val="none" w:sz="0" w:space="0" w:color="auto"/>
        <w:left w:val="none" w:sz="0" w:space="0" w:color="auto"/>
        <w:bottom w:val="none" w:sz="0" w:space="0" w:color="auto"/>
        <w:right w:val="none" w:sz="0" w:space="0" w:color="auto"/>
      </w:divBdr>
    </w:div>
    <w:div w:id="502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sciencedirect.com/science/article/pii/S0022103113001947"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oleObject8.bin"/><Relationship Id="rId22" Type="http://schemas.openxmlformats.org/officeDocument/2006/relationships/image" Target="media/image9.wmf"/><Relationship Id="rId23" Type="http://schemas.openxmlformats.org/officeDocument/2006/relationships/oleObject" Target="embeddings/oleObject9.bin"/><Relationship Id="rId24" Type="http://schemas.openxmlformats.org/officeDocument/2006/relationships/image" Target="media/image10.wmf"/><Relationship Id="rId25" Type="http://schemas.openxmlformats.org/officeDocument/2006/relationships/oleObject" Target="embeddings/oleObject10.bin"/><Relationship Id="rId26" Type="http://schemas.openxmlformats.org/officeDocument/2006/relationships/image" Target="media/image11.wmf"/><Relationship Id="rId27" Type="http://schemas.openxmlformats.org/officeDocument/2006/relationships/oleObject" Target="embeddings/oleObject11.bin"/><Relationship Id="rId28" Type="http://schemas.openxmlformats.org/officeDocument/2006/relationships/image" Target="media/image12.wmf"/><Relationship Id="rId29" Type="http://schemas.openxmlformats.org/officeDocument/2006/relationships/oleObject" Target="embeddings/oleObject12.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30" Type="http://schemas.openxmlformats.org/officeDocument/2006/relationships/image" Target="media/image13.wmf"/><Relationship Id="rId31" Type="http://schemas.openxmlformats.org/officeDocument/2006/relationships/oleObject" Target="embeddings/oleObject13.bin"/><Relationship Id="rId32" Type="http://schemas.openxmlformats.org/officeDocument/2006/relationships/image" Target="media/image14.wmf"/><Relationship Id="rId9" Type="http://schemas.openxmlformats.org/officeDocument/2006/relationships/oleObject" Target="embeddings/oleObject2.bin"/><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33" Type="http://schemas.openxmlformats.org/officeDocument/2006/relationships/oleObject" Target="embeddings/oleObject14.bin"/><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image" Target="media/image16.wmf"/><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37" Type="http://schemas.openxmlformats.org/officeDocument/2006/relationships/oleObject" Target="embeddings/oleObject16.bin"/><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jpg"/><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3414</Words>
  <Characters>19465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 Bolger</dc:creator>
  <cp:lastModifiedBy>Katherine Zee</cp:lastModifiedBy>
  <cp:revision>25</cp:revision>
  <dcterms:created xsi:type="dcterms:W3CDTF">2017-03-02T00:24:00Z</dcterms:created>
  <dcterms:modified xsi:type="dcterms:W3CDTF">2017-03-03T01:08:00Z</dcterms:modified>
</cp:coreProperties>
</file>