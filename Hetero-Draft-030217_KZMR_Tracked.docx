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31A492" w14:textId="77777777" w:rsidR="00ED3B0D" w:rsidRDefault="00ED3B0D" w:rsidP="008E7E8A">
      <w:pPr>
        <w:pStyle w:val="Heading1"/>
      </w:pPr>
      <w:r>
        <w:t>Abstract</w:t>
      </w:r>
    </w:p>
    <w:p w14:paraId="25836BBA" w14:textId="77777777" w:rsidR="00ED3B0D" w:rsidRDefault="005C671D" w:rsidP="00ED3B0D">
      <w:r>
        <w:t xml:space="preserve">Title: Causal Heterogeneity: Opportunities </w:t>
      </w:r>
      <w:r w:rsidR="004D6E73">
        <w:t xml:space="preserve">and Pitfalls </w:t>
      </w:r>
      <w:r>
        <w:t>in Experimental Data</w:t>
      </w:r>
    </w:p>
    <w:p w14:paraId="3DC88D9F" w14:textId="77777777" w:rsidR="005C671D" w:rsidRDefault="005C671D" w:rsidP="00ED3B0D">
      <w:r>
        <w:t>All experimenters know that human and animal su</w:t>
      </w:r>
      <w:r w:rsidR="00D335E2">
        <w:t>bjects show natural variability</w:t>
      </w:r>
      <w:r>
        <w:t xml:space="preserve"> and do not respond to </w:t>
      </w:r>
      <w:r w:rsidR="00D335E2">
        <w:t xml:space="preserve">experimental treatments in a </w:t>
      </w:r>
      <w:r>
        <w:t>uniform way.</w:t>
      </w:r>
      <w:r w:rsidR="00D335E2">
        <w:t xml:space="preserve">  </w:t>
      </w:r>
      <w:r w:rsidR="0062033F">
        <w:t xml:space="preserve">It is common to view </w:t>
      </w:r>
      <w:r w:rsidR="00D335E2">
        <w:t xml:space="preserve">this causal heterogeneity </w:t>
      </w:r>
      <w:r w:rsidR="0062033F">
        <w:t>as a source of error, and in traditional between</w:t>
      </w:r>
      <w:r w:rsidR="00337AAE">
        <w:t>-subjects</w:t>
      </w:r>
      <w:r w:rsidR="0062033F">
        <w:t xml:space="preserve"> designs it is often modeled in this way. In </w:t>
      </w:r>
      <w:r w:rsidR="00337AAE">
        <w:t xml:space="preserve">within-subjects </w:t>
      </w:r>
      <w:r w:rsidR="0062033F">
        <w:t xml:space="preserve">designs, however, where </w:t>
      </w:r>
      <w:r w:rsidR="00337AAE">
        <w:t xml:space="preserve">causal inference involves comparing </w:t>
      </w:r>
      <w:r w:rsidR="0062033F">
        <w:t>subject</w:t>
      </w:r>
      <w:r w:rsidR="00337AAE">
        <w:t>s to themselves</w:t>
      </w:r>
      <w:r w:rsidR="0062033F">
        <w:t xml:space="preserve">, </w:t>
      </w:r>
      <w:r w:rsidR="00337AAE">
        <w:t xml:space="preserve">such </w:t>
      </w:r>
      <w:r w:rsidR="0062033F">
        <w:t xml:space="preserve">heterogeneity can </w:t>
      </w:r>
      <w:r w:rsidR="00921354">
        <w:t xml:space="preserve">be examined directly and can </w:t>
      </w:r>
      <w:r w:rsidR="0062033F">
        <w:t>y</w:t>
      </w:r>
      <w:del w:id="0" w:author="Katherine Zee" w:date="2017-03-02T17:48:00Z">
        <w:r w:rsidR="0062033F" w:rsidDel="004578F9">
          <w:delText>e</w:delText>
        </w:r>
      </w:del>
      <w:r w:rsidR="0062033F">
        <w:t>i</w:t>
      </w:r>
      <w:ins w:id="1" w:author="Katherine Zee" w:date="2017-03-02T17:48:00Z">
        <w:r w:rsidR="004578F9">
          <w:t>e</w:t>
        </w:r>
      </w:ins>
      <w:r w:rsidR="0062033F">
        <w:t xml:space="preserve">ld </w:t>
      </w:r>
      <w:r w:rsidR="00921354">
        <w:t xml:space="preserve">important </w:t>
      </w:r>
      <w:r w:rsidR="0062033F">
        <w:t xml:space="preserve">theoretical and methodological insights. </w:t>
      </w:r>
      <w:r w:rsidR="00921354">
        <w:t xml:space="preserve">We </w:t>
      </w:r>
      <w:r w:rsidR="0062033F">
        <w:t>argue that</w:t>
      </w:r>
      <w:r w:rsidR="00337AAE">
        <w:t xml:space="preserve"> many existing datasets contain </w:t>
      </w:r>
      <w:r w:rsidR="00921354">
        <w:t xml:space="preserve">such </w:t>
      </w:r>
      <w:r w:rsidR="00337AAE">
        <w:t>untapped opportunities</w:t>
      </w:r>
      <w:r w:rsidR="00921354">
        <w:t xml:space="preserve">, and </w:t>
      </w:r>
      <w:r w:rsidR="00276888">
        <w:t>using datasets</w:t>
      </w:r>
      <w:r w:rsidR="004D6E73">
        <w:t xml:space="preserve"> from cognitive and social psychology,</w:t>
      </w:r>
      <w:r w:rsidR="00921354">
        <w:t xml:space="preserve"> we show how</w:t>
      </w:r>
      <w:r w:rsidR="004D6E73">
        <w:t xml:space="preserve"> to avail of </w:t>
      </w:r>
      <w:r w:rsidR="00276888">
        <w:t>them.</w:t>
      </w:r>
      <w:r w:rsidR="00337AAE">
        <w:t xml:space="preserve"> </w:t>
      </w:r>
      <w:r w:rsidR="000065AD">
        <w:t xml:space="preserve">This guidance also applies to those planning to conduct such studies. </w:t>
      </w:r>
      <w:r w:rsidR="004D6E73">
        <w:t xml:space="preserve">We also show the potentially grave consequences of failing to take </w:t>
      </w:r>
      <w:r w:rsidR="00276888">
        <w:t xml:space="preserve">causal </w:t>
      </w:r>
      <w:r w:rsidR="004D6E73">
        <w:t>heterogeneity into account</w:t>
      </w:r>
      <w:ins w:id="2" w:author="Katherine Zee" w:date="2017-03-02T17:48:00Z">
        <w:r w:rsidR="004578F9">
          <w:t xml:space="preserve"> </w:t>
        </w:r>
        <w:commentRangeStart w:id="3"/>
        <w:r w:rsidR="004578F9">
          <w:t>and the tremendous value that can be gained from exploring it</w:t>
        </w:r>
        <w:commentRangeEnd w:id="3"/>
        <w:r w:rsidR="004578F9">
          <w:rPr>
            <w:rStyle w:val="CommentReference"/>
          </w:rPr>
          <w:commentReference w:id="3"/>
        </w:r>
      </w:ins>
      <w:r w:rsidR="004D6E73">
        <w:t>.</w:t>
      </w:r>
    </w:p>
    <w:p w14:paraId="51EDD870" w14:textId="77777777" w:rsidR="005E277F" w:rsidRDefault="008E7E8A" w:rsidP="008E7E8A">
      <w:pPr>
        <w:pStyle w:val="Heading1"/>
      </w:pPr>
      <w:r>
        <w:t>Introduction</w:t>
      </w:r>
    </w:p>
    <w:p w14:paraId="2C952C10" w14:textId="77777777" w:rsidR="00D14EEE" w:rsidRDefault="00D14EEE" w:rsidP="008A3328">
      <w:r>
        <w:t xml:space="preserve">All organisms show intrinsic heterogeneity, that is, variation in their structure and function that cannot be simply attributed to measurement error. </w:t>
      </w:r>
      <w:commentRangeStart w:id="5"/>
      <w:ins w:id="6" w:author="Katherine Zee" w:date="2017-03-02T17:49:00Z">
        <w:r w:rsidR="002C4F6F">
          <w:t>In psychology it is common to conceptually consider such variability</w:t>
        </w:r>
      </w:ins>
      <w:ins w:id="7" w:author="Katherine Zee" w:date="2017-03-02T17:50:00Z">
        <w:r w:rsidR="002C4F6F">
          <w:t>, for example, in terms of individual differences</w:t>
        </w:r>
      </w:ins>
      <w:commentRangeEnd w:id="5"/>
      <w:ins w:id="8" w:author="Katherine Zee" w:date="2017-03-02T17:51:00Z">
        <w:r w:rsidR="00604658">
          <w:rPr>
            <w:rStyle w:val="CommentReference"/>
          </w:rPr>
          <w:commentReference w:id="5"/>
        </w:r>
      </w:ins>
      <w:ins w:id="10" w:author="Katherine Zee" w:date="2017-03-02T17:50:00Z">
        <w:r w:rsidR="002C4F6F">
          <w:t>.</w:t>
        </w:r>
      </w:ins>
      <w:ins w:id="11" w:author="Katherine Zee" w:date="2017-03-02T17:49:00Z">
        <w:r w:rsidR="002C4F6F">
          <w:t xml:space="preserve"> </w:t>
        </w:r>
      </w:ins>
      <w:r>
        <w:t xml:space="preserve">Within species in nature, there is heterogeneity in basic phenotypic features such as size, shape, color, symmety. This is true for microorganisms, plants, animals. Humans are no exception. It can be argued that this fact lies at the foundation of modern statistics. At least since the time of Galton, intra-specific variability has be recognized. In Fisher’s landmark book, Statisical Methods for Research Workers, heterogeneity is the background used for determining whether an experimental effect is likely to be real or not. </w:t>
      </w:r>
      <w:commentRangeStart w:id="12"/>
      <w:r>
        <w:t xml:space="preserve">His ANOVA model compares mean differences between treatments and control to what would be expected if that variation </w:t>
      </w:r>
      <w:del w:id="13" w:author="Maya Rossignac-Milon" w:date="2017-03-02T21:28:00Z">
        <w:r w:rsidDel="003325C5">
          <w:delText>was similar to what one would be expected</w:delText>
        </w:r>
      </w:del>
      <w:ins w:id="14" w:author="Maya Rossignac-Milon" w:date="2017-03-02T21:28:00Z">
        <w:r w:rsidR="003325C5">
          <w:t>had occured</w:t>
        </w:r>
      </w:ins>
      <w:r>
        <w:t xml:space="preserve"> from bac</w:t>
      </w:r>
      <w:r w:rsidR="008A3328">
        <w:t>kground heterogeneity in experi</w:t>
      </w:r>
      <w:r>
        <w:t>mental units</w:t>
      </w:r>
      <w:commentRangeEnd w:id="12"/>
      <w:r w:rsidR="003325C5">
        <w:rPr>
          <w:rStyle w:val="CommentReference"/>
        </w:rPr>
        <w:commentReference w:id="12"/>
      </w:r>
      <w:r>
        <w:t>.</w:t>
      </w:r>
    </w:p>
    <w:p w14:paraId="71C82073" w14:textId="77777777" w:rsidR="005B09C9" w:rsidRDefault="00EA1700" w:rsidP="00EA1700">
      <w:r>
        <w:t>It is typical practice in experimental psychology to view</w:t>
      </w:r>
      <w:del w:id="15" w:author="Katherine Zee" w:date="2017-03-02T17:51:00Z">
        <w:r w:rsidDel="000F0922">
          <w:delText>ing</w:delText>
        </w:r>
      </w:del>
      <w:r>
        <w:t xml:space="preserve"> heterogeneity as unwanted noise in s</w:t>
      </w:r>
      <w:r w:rsidR="00932EF9">
        <w:t>tatistical models for experimental data</w:t>
      </w:r>
      <w:r>
        <w:t>. The focus is on the average not the variability. If that variability can be attributed to measurement error or process-irrelevant variability in experimental procedure or instrumentation, this approach makes sense. If, however, it captures heterogeneity in the causal process being investigated, then this approac</w:t>
      </w:r>
      <w:r w:rsidR="008806F8">
        <w:t>h leads to lost opportunities for</w:t>
      </w:r>
      <w:r>
        <w:t xml:space="preserve"> </w:t>
      </w:r>
      <w:r w:rsidR="008806F8">
        <w:t xml:space="preserve">(a) theory development, and (b) for methodological development </w:t>
      </w:r>
      <w:r>
        <w:t>for adequately testing theory.</w:t>
      </w:r>
      <w:r w:rsidR="008806F8">
        <w:t xml:space="preserve"> Furthermore, certain approaches to heterogeneity can result in overconfidence in finding</w:t>
      </w:r>
      <w:r w:rsidR="00916723">
        <w:t>s</w:t>
      </w:r>
      <w:r w:rsidR="008806F8">
        <w:t xml:space="preserve"> or even spurious findings. In either case, the res</w:t>
      </w:r>
      <w:commentRangeStart w:id="16"/>
      <w:r w:rsidR="008806F8">
        <w:t>ult is failures to replicate and distorted literatures</w:t>
      </w:r>
      <w:commentRangeEnd w:id="16"/>
      <w:r w:rsidR="005B61FA">
        <w:rPr>
          <w:rStyle w:val="CommentReference"/>
        </w:rPr>
        <w:commentReference w:id="16"/>
      </w:r>
      <w:r w:rsidR="008806F8">
        <w:t>.</w:t>
      </w:r>
    </w:p>
    <w:p w14:paraId="2591D649" w14:textId="77777777" w:rsidR="008E7E8A" w:rsidRDefault="005B09C9" w:rsidP="00EA1700">
      <w:r>
        <w:t xml:space="preserve">In typical between-subjects experimental designs, where one observation is obtained on each subject, causal heterogeneity cannot be distinguished from measurement error and other process-irrelevant variability in responses. In </w:t>
      </w:r>
      <w:r w:rsidR="00961602">
        <w:t>within-subjects</w:t>
      </w:r>
      <w:r>
        <w:t xml:space="preserve"> designs, </w:t>
      </w:r>
      <w:r w:rsidR="00961602">
        <w:t xml:space="preserve">however, where causal inference involves comparing subjects to themselves in other conditions, such heterogeneity can be examined directly and can yeild important theoretical and methodological insights. </w:t>
      </w:r>
      <w:r w:rsidR="006C5461">
        <w:t>By examined directly, we mean that it</w:t>
      </w:r>
      <w:r w:rsidR="000065AD">
        <w:t>s</w:t>
      </w:r>
      <w:r w:rsidR="006C5461">
        <w:t xml:space="preserve"> existence and </w:t>
      </w:r>
      <w:r w:rsidR="006C5461">
        <w:lastRenderedPageBreak/>
        <w:t xml:space="preserve">strength can be established without necessarily knowing the sources. </w:t>
      </w:r>
      <w:r w:rsidR="00961602">
        <w:t>Our goal in writing this paper is to show how this can be accomplished.</w:t>
      </w:r>
    </w:p>
    <w:p w14:paraId="66D687C2" w14:textId="77777777" w:rsidR="00F328C0" w:rsidRDefault="00FB0C36" w:rsidP="00FB0C36">
      <w:pPr>
        <w:pStyle w:val="Heading2"/>
      </w:pPr>
      <w:r>
        <w:t>Example of Opportunities and Pitfalls: Effects of Stimulus Valence on RT Dataset</w:t>
      </w:r>
    </w:p>
    <w:p w14:paraId="4F230421" w14:textId="77777777" w:rsidR="00295716" w:rsidRDefault="00F328C0" w:rsidP="00F328C0">
      <w:r>
        <w:t xml:space="preserve">Our first example dataset comes from a replication </w:t>
      </w:r>
      <w:commentRangeStart w:id="17"/>
      <w:r>
        <w:t>of Higgins et al</w:t>
      </w:r>
      <w:commentRangeEnd w:id="17"/>
      <w:r w:rsidR="00984F43">
        <w:rPr>
          <w:rStyle w:val="CommentReference"/>
        </w:rPr>
        <w:commentReference w:id="17"/>
      </w:r>
      <w:r>
        <w:t xml:space="preserve">. Study 3. The research question we are interesed in is whether there are reaction time differences in endorsed self-descriptions according to whether their valence is positive or negative. A straightforward prediction is that participants will be faster to endorse positive as opposed to negative self-descriptions. We chose this straightforward hypothesis not because of its scientific interest but because we wanted to examine heterogeneity in an effect that can be readily confirmed. Our intent in this section is to </w:t>
      </w:r>
      <w:r w:rsidR="00BF2410">
        <w:t xml:space="preserve">first </w:t>
      </w:r>
      <w:r>
        <w:t xml:space="preserve">show </w:t>
      </w:r>
      <w:r w:rsidR="00BF2410">
        <w:t xml:space="preserve">using standard software </w:t>
      </w:r>
      <w:r>
        <w:t>a</w:t>
      </w:r>
      <w:r w:rsidR="00BF2410">
        <w:t>n adequate analysis of the data</w:t>
      </w:r>
      <w:r w:rsidR="00AA1181">
        <w:t>.</w:t>
      </w:r>
    </w:p>
    <w:p w14:paraId="0D6239FC" w14:textId="77777777" w:rsidR="00AA1181" w:rsidRDefault="006878C9" w:rsidP="00AA1181">
      <w:pPr>
        <w:pStyle w:val="Heading3"/>
        <w:rPr>
          <w:ins w:id="18" w:author="Maya Rossignac-Milon" w:date="2017-03-02T22:55:00Z"/>
        </w:rPr>
      </w:pPr>
      <w:commentRangeStart w:id="19"/>
      <w:r>
        <w:t>Methods</w:t>
      </w:r>
      <w:commentRangeEnd w:id="19"/>
      <w:r w:rsidR="00A4312A">
        <w:rPr>
          <w:rStyle w:val="CommentReference"/>
          <w:rFonts w:asciiTheme="minorHAnsi" w:eastAsiaTheme="minorHAnsi" w:hAnsiTheme="minorHAnsi" w:cstheme="minorBidi"/>
          <w:b w:val="0"/>
          <w:bCs w:val="0"/>
          <w:color w:val="auto"/>
        </w:rPr>
        <w:commentReference w:id="19"/>
      </w:r>
    </w:p>
    <w:p w14:paraId="39936E4A" w14:textId="77777777" w:rsidR="00CC3E26" w:rsidRPr="00CC3E26" w:rsidRDefault="00CC3E26" w:rsidP="00CC3E26">
      <w:r w:rsidRPr="00CC3E26">
        <w:t>Participants</w:t>
      </w:r>
    </w:p>
    <w:p w14:paraId="1C6FBB8A" w14:textId="2613FBCF" w:rsidR="00CC3E26" w:rsidRPr="00CC3E26" w:rsidRDefault="00CC3E26" w:rsidP="00CC3E26">
      <w:ins w:id="20" w:author="Maya Rossignac-Milon" w:date="2017-03-02T22:58:00Z">
        <w:r>
          <w:t>Seventy-</w:t>
        </w:r>
        <w:commentRangeStart w:id="21"/>
        <w:r>
          <w:t>five</w:t>
        </w:r>
      </w:ins>
      <w:commentRangeEnd w:id="21"/>
      <w:ins w:id="22" w:author="Maya Rossignac-Milon" w:date="2017-03-02T22:59:00Z">
        <w:r>
          <w:rPr>
            <w:rStyle w:val="CommentReference"/>
          </w:rPr>
          <w:commentReference w:id="21"/>
        </w:r>
      </w:ins>
      <w:ins w:id="24" w:author="Maya Rossignac-Milon" w:date="2017-03-02T22:58:00Z">
        <w:r w:rsidRPr="00CC3E26">
          <w:t xml:space="preserve"> </w:t>
        </w:r>
      </w:ins>
      <w:r w:rsidRPr="00CC3E26">
        <w:t>students from Columbia University  completed the study for either 1 course credit or $5.  </w:t>
      </w:r>
      <w:ins w:id="25" w:author="Maya Rossignac-Milon" w:date="2017-03-02T22:59:00Z">
        <w:r>
          <w:t>Thirteen</w:t>
        </w:r>
        <w:r w:rsidRPr="00CC3E26">
          <w:t xml:space="preserve"> </w:t>
        </w:r>
      </w:ins>
      <w:r w:rsidRPr="00CC3E26">
        <w:t>were excluded for failing an attention check. The final N was 62.</w:t>
      </w:r>
    </w:p>
    <w:p w14:paraId="057A6E6F" w14:textId="77777777" w:rsidR="00CC3E26" w:rsidRPr="00CC3E26" w:rsidRDefault="00CC3E26" w:rsidP="00CC3E26">
      <w:r w:rsidRPr="00CC3E26">
        <w:t>Procedure</w:t>
      </w:r>
    </w:p>
    <w:p w14:paraId="123DA3D8" w14:textId="5FB94AAA" w:rsidR="00CC3E26" w:rsidRPr="00CC3E26" w:rsidRDefault="00CC3E26" w:rsidP="00CC3E26">
      <w:r w:rsidRPr="00CC3E26">
        <w:t>After giving their consent, participants were led into individual cubicles to begin the experimental task, administered on a computer with PsychoPy software (cite). Participants completed the Regulatory Focus Questionnaire (Higgins et al., 2001) followed by the Rosenberg self-esteem scale (Rosenberg, 1965), the Regulatory Mode Questionnaire (Kruglanski et al</w:t>
      </w:r>
      <w:proofErr w:type="gramStart"/>
      <w:r w:rsidRPr="00CC3E26">
        <w:t>,.</w:t>
      </w:r>
      <w:proofErr w:type="gramEnd"/>
      <w:r w:rsidRPr="00CC3E26">
        <w:t xml:space="preserve"> 2000), and general demographics.  After participants answered these questionnaires, they completed a computerized task measuring</w:t>
      </w:r>
      <w:r>
        <w:t xml:space="preserve"> the trait valence effect.</w:t>
      </w:r>
      <w:r w:rsidRPr="00CC3E26">
        <w:t xml:space="preserve"> Finally, they were debriefed and thanked. </w:t>
      </w:r>
    </w:p>
    <w:p w14:paraId="61C35F59" w14:textId="77777777" w:rsidR="00CC3E26" w:rsidRPr="00CC3E26" w:rsidRDefault="00CC3E26" w:rsidP="00CC3E26">
      <w:r w:rsidRPr="00CC3E26">
        <w:t>Measures</w:t>
      </w:r>
    </w:p>
    <w:p w14:paraId="1F2DB6EB" w14:textId="727AEA3A" w:rsidR="00CC3E26" w:rsidRDefault="00CC3E26" w:rsidP="00CC3E26">
      <w:r w:rsidRPr="00CC3E26">
        <w:rPr>
          <w:i/>
        </w:rPr>
        <w:t>Measure of trait valence effect</w:t>
      </w:r>
      <w:r w:rsidRPr="00CC3E26">
        <w:t xml:space="preserve">.   Each trial began with a fixation point that appeared for </w:t>
      </w:r>
      <w:commentRangeStart w:id="26"/>
      <w:r w:rsidRPr="00CC3E26">
        <w:t>1</w:t>
      </w:r>
      <w:commentRangeEnd w:id="26"/>
      <w:r w:rsidR="00E216CB">
        <w:rPr>
          <w:rStyle w:val="CommentReference"/>
        </w:rPr>
        <w:commentReference w:id="26"/>
      </w:r>
      <w:r w:rsidRPr="00CC3E26">
        <w:t xml:space="preserve"> second, followed by a personality trait word.  The participants’ task was to judge whether they possessed the trait or not, as quickly as possible, by pressing a designated key on the keyboard.  If the answer was yes, they pressed the “P” key with the right index finger.  If the answer was no, they pressed the “Q” key with the left index finger. When the response was made, the trait word disappeared, and 2 seconds later the next trial began.  The first 6 trials served as the practice phase, followed by 34 experimental trials.</w:t>
      </w:r>
    </w:p>
    <w:p w14:paraId="37CF2A31" w14:textId="77777777" w:rsidR="00CC3E26" w:rsidRDefault="00CC3E26" w:rsidP="00CC3E26">
      <w:r w:rsidRPr="00CC3E26">
        <w:t xml:space="preserve">Half of the personality traits were positive and half were negative. The items were selected on the basis of a pilot study. Initially, 156 words were selected from a list of 555 previously-identified personality traits (Anderson, 1968) for which it seemed plausible that there would be variance on endorsement of the item as self-descriptive, and that seemed relatively average on length and frequency in the english language. </w:t>
      </w:r>
      <w:commentRangeStart w:id="27"/>
      <w:r w:rsidRPr="00CC3E26">
        <w:t xml:space="preserve">72 Participants on M-Turk took part in the pilot study, 8 of whom were excluded for failing an attention check, and 13 for clicking on the page less than 150 times, which would have been required </w:t>
      </w:r>
      <w:r w:rsidRPr="00CC3E26">
        <w:lastRenderedPageBreak/>
        <w:t>given that there were 150 traits on one page (all of these participants took less than 75 seconds to complete each page, suggesting their use of fuzzing to fill in the page automatically). The final N was 51.</w:t>
      </w:r>
    </w:p>
    <w:p w14:paraId="219264F5" w14:textId="77777777" w:rsidR="00CC3E26" w:rsidRDefault="00CC3E26" w:rsidP="00CC3E26">
      <w:r w:rsidRPr="00CC3E26">
        <w:t xml:space="preserve">Participants rated the desirability of the personality traits on 5-point scales from 1 (very undesirable) to 5 (very desirable) and also indicated whether they thought they possessed the traits by circling “me” or “not me.” Only traits with the percentage of “me” responses ranging from 25% to 75% were selected, so as to discard the traits that only a few or almost every student considered descriptive of themselves.  This left 71 traits. 5 content-confounded traits relevant to speed (e.g. “quick”, “indecisive”) were removed. The top 20 most desirable were selected as the “positive” traits (these had desire scores ranging from 3.59 - 4.69, e.g., “wise”, “courageous”), and the bottom 20 were selected as the “negative” traits (desire scores ranging from 1.29 - 2.18, e.g. “insecure”, “boring”). </w:t>
      </w:r>
      <w:proofErr w:type="gramStart"/>
      <w:r w:rsidRPr="00CC3E26">
        <w:t>The two groups different significantly on desirability (b = 2.41, SE = .09, t = 28.29, p &lt; 0.001).</w:t>
      </w:r>
      <w:proofErr w:type="gramEnd"/>
      <w:r w:rsidRPr="00CC3E26">
        <w:t xml:space="preserve">  (Initially, the top 20 and bottom 20 differed significantly on length (top 20 were longer words), so several of the longest words from the top were replaced with shorter words that were just below the top 20 in desirability, and one of the shorter words from the bottom 20 was replaced with a longer word to balance out conditions.) The words were entered into the</w:t>
      </w:r>
      <w:hyperlink r:id="rId6" w:history="1">
        <w:r w:rsidRPr="00CC3E26">
          <w:t xml:space="preserve"> English Lexicon Project</w:t>
        </w:r>
      </w:hyperlink>
      <w:r w:rsidRPr="00CC3E26">
        <w:t xml:space="preserve"> to retrieve their length and log frequencies of use in the English language. They did not differ significantly with regards to length (b = .50, se = .63, t = 0.79, p = .44), nor log frequency (b = .54, se = .35, t = 1.52, p = .14). The remaining 5 “neutral” words were used as practice stimuli at the beginning of the task.</w:t>
      </w:r>
      <w:commentRangeEnd w:id="27"/>
      <w:r>
        <w:rPr>
          <w:rStyle w:val="CommentReference"/>
        </w:rPr>
        <w:commentReference w:id="27"/>
      </w:r>
    </w:p>
    <w:p w14:paraId="0837C59A" w14:textId="77777777" w:rsidR="00CC3E26" w:rsidRPr="00CC3E26" w:rsidRDefault="00CC3E26" w:rsidP="00CC3E26">
      <w:r w:rsidRPr="00CC3E26">
        <w:t>Each personality trait appeared only once, in a random order. The computer recorded the response latency (i.e., the time elapsed between the appearance of trait word and the key-press by participants) as well as the yes/no response.</w:t>
      </w:r>
    </w:p>
    <w:p w14:paraId="6D5F0D7A" w14:textId="77777777" w:rsidR="00CC3E26" w:rsidRPr="00CC3E26" w:rsidRDefault="00CC3E26" w:rsidP="00CC3E26"/>
    <w:p w14:paraId="0C5743C7" w14:textId="77777777" w:rsidR="006878C9" w:rsidRDefault="006878C9" w:rsidP="00AA1181">
      <w:pPr>
        <w:pStyle w:val="Heading3"/>
      </w:pPr>
      <w:r>
        <w:t>Recommended analysis</w:t>
      </w:r>
    </w:p>
    <w:p w14:paraId="0ACFEADC" w14:textId="77777777" w:rsidR="006878C9" w:rsidRDefault="0001216A" w:rsidP="006878C9">
      <w:r>
        <w:t>To examine this hypothesis, w</w:t>
      </w:r>
      <w:r w:rsidR="00902564">
        <w:t xml:space="preserve">e </w:t>
      </w:r>
      <w:r>
        <w:t xml:space="preserve">will primarily work with a statistical model where stimulus valence is the single predictor and log reaction time is the outcome. </w:t>
      </w:r>
      <w:r w:rsidR="00EF7F75">
        <w:t xml:space="preserve">This simple model can be used to develop the main points regarding heterogeneity of causal effects. Later we will consider the need to add additional information </w:t>
      </w:r>
      <w:r w:rsidR="00902564">
        <w:t>abou</w:t>
      </w:r>
      <w:r w:rsidR="00EF7F75">
        <w:t>t the temporal ordering</w:t>
      </w:r>
      <w:r w:rsidR="00902564">
        <w:t xml:space="preserve"> of the stimuli and allow for stimuli</w:t>
      </w:r>
      <w:r w:rsidR="00EF7F75">
        <w:t xml:space="preserve"> and temporal order</w:t>
      </w:r>
      <w:r w:rsidR="00902564">
        <w:t xml:space="preserve"> to be treated as random effects.</w:t>
      </w:r>
      <w:r w:rsidR="00553D2B">
        <w:t xml:space="preserve"> All datasets, together with syntax and code, are available at the following URL.</w:t>
      </w:r>
      <w:r w:rsidR="00875DE5">
        <w:t xml:space="preserve"> We begin these analyses in SPSS and R. Later, as models become more complex, </w:t>
      </w:r>
      <w:r w:rsidR="00055E14">
        <w:t xml:space="preserve">it will be necessary to </w:t>
      </w:r>
      <w:r w:rsidR="00875DE5">
        <w:t>proceed with analyses in R alone.</w:t>
      </w:r>
    </w:p>
    <w:p w14:paraId="6571AAEC" w14:textId="77777777" w:rsidR="00384FB1" w:rsidRDefault="00384FB1" w:rsidP="006878C9">
      <w:r>
        <w:t>If we examine</w:t>
      </w:r>
      <w:r w:rsidR="00875DE5">
        <w:t xml:space="preserve"> in Table 1</w:t>
      </w:r>
      <w:r>
        <w:t xml:space="preserve"> </w:t>
      </w:r>
      <w:r w:rsidR="00875DE5">
        <w:t xml:space="preserve">a portion of the data matrix </w:t>
      </w:r>
      <w:r>
        <w:t xml:space="preserve">we can see that each log RT observation for each subject is given a separate data line. Each line contains columns for the subject’s unique indentifier (ID number), the exact stimulus </w:t>
      </w:r>
      <w:r w:rsidR="00055E14">
        <w:t xml:space="preserve">word </w:t>
      </w:r>
      <w:r>
        <w:t xml:space="preserve">used </w:t>
      </w:r>
      <w:r w:rsidR="00055E14">
        <w:t>(</w:t>
      </w:r>
      <w:r>
        <w:t>such as “confident” and “</w:t>
      </w:r>
      <w:r w:rsidR="00592737">
        <w:t>anxious</w:t>
      </w:r>
      <w:r>
        <w:t>”</w:t>
      </w:r>
      <w:r w:rsidR="00592737">
        <w:t xml:space="preserve">), the valence of each word (coded -0.5 if negative and 0.5 if positive) and the temporal order in which </w:t>
      </w:r>
      <w:r w:rsidR="00055E14">
        <w:t>each word was presented to this subject (e.g., 1</w:t>
      </w:r>
      <w:r w:rsidR="00055E14" w:rsidRPr="00592737">
        <w:rPr>
          <w:vertAlign w:val="superscript"/>
        </w:rPr>
        <w:t>st</w:t>
      </w:r>
      <w:r w:rsidR="00055E14">
        <w:t>, 15</w:t>
      </w:r>
      <w:r w:rsidR="00055E14" w:rsidRPr="00592737">
        <w:rPr>
          <w:vertAlign w:val="superscript"/>
        </w:rPr>
        <w:t>th</w:t>
      </w:r>
      <w:r w:rsidR="00055E14">
        <w:t>, etc.). As is usual, stimulus ordering was randomized and each subject encountered a different order</w:t>
      </w:r>
      <w:r w:rsidR="00592737">
        <w:t>.</w:t>
      </w:r>
      <w:r>
        <w:t xml:space="preserve"> </w:t>
      </w:r>
    </w:p>
    <w:p w14:paraId="54B717FE" w14:textId="24E86504" w:rsidR="00A75BF4" w:rsidRDefault="0001216A" w:rsidP="006878C9">
      <w:commentRangeStart w:id="28"/>
      <w:r>
        <w:t>Our</w:t>
      </w:r>
      <w:r w:rsidR="00AA649C">
        <w:t xml:space="preserve"> model specifies that in the population, a person’s log reaction time can be different for positively valenced and negatively valenced traits, and it allows this difference to vary across persons</w:t>
      </w:r>
      <w:commentRangeEnd w:id="28"/>
      <w:r w:rsidR="00EB6FA3">
        <w:rPr>
          <w:rStyle w:val="CommentReference"/>
        </w:rPr>
        <w:commentReference w:id="28"/>
      </w:r>
      <w:r w:rsidR="00AA649C">
        <w:t>.</w:t>
      </w:r>
      <w:r w:rsidR="004B3F17">
        <w:t xml:space="preserve"> </w:t>
      </w:r>
      <w:commentRangeStart w:id="29"/>
      <w:ins w:id="30" w:author="Maya Rossignac-Milon" w:date="2017-03-02T21:51:00Z">
        <w:r w:rsidR="00A94263">
          <w:t xml:space="preserve">In other </w:t>
        </w:r>
        <w:r w:rsidR="00A94263">
          <w:lastRenderedPageBreak/>
          <w:t>words, our model accounts for the fact that</w:t>
        </w:r>
      </w:ins>
      <w:ins w:id="31" w:author="Maya Rossignac-Milon" w:date="2017-03-02T21:49:00Z">
        <w:r w:rsidR="00F05A48">
          <w:t xml:space="preserve"> some people tend to respond faster to positive </w:t>
        </w:r>
      </w:ins>
      <w:ins w:id="32" w:author="Maya Rossignac-Milon" w:date="2017-03-02T21:51:00Z">
        <w:r w:rsidR="00A94263">
          <w:t xml:space="preserve">than negative </w:t>
        </w:r>
      </w:ins>
      <w:ins w:id="33" w:author="Maya Rossignac-Milon" w:date="2017-03-02T21:49:00Z">
        <w:r w:rsidR="00F05A48">
          <w:t xml:space="preserve">traits, while others </w:t>
        </w:r>
      </w:ins>
      <w:ins w:id="34" w:author="Maya Rossignac-Milon" w:date="2017-03-02T21:51:00Z">
        <w:r w:rsidR="00A94263">
          <w:t>tend to</w:t>
        </w:r>
      </w:ins>
      <w:ins w:id="35" w:author="Maya Rossignac-Milon" w:date="2017-03-02T21:50:00Z">
        <w:r w:rsidR="00A94263">
          <w:t xml:space="preserve"> </w:t>
        </w:r>
      </w:ins>
      <w:ins w:id="36" w:author="Maya Rossignac-Milon" w:date="2017-03-02T21:49:00Z">
        <w:r w:rsidR="00F05A48">
          <w:t>respond to them</w:t>
        </w:r>
        <w:r w:rsidR="00A94263">
          <w:t xml:space="preserve"> at relatively equal </w:t>
        </w:r>
      </w:ins>
      <w:ins w:id="37" w:author="Maya Rossignac-Milon" w:date="2017-03-02T21:52:00Z">
        <w:r w:rsidR="00A94263">
          <w:t xml:space="preserve">speeds or even respond faster to negative traits. </w:t>
        </w:r>
      </w:ins>
      <w:commentRangeEnd w:id="29"/>
      <w:ins w:id="38" w:author="Maya Rossignac-Milon" w:date="2017-03-02T22:00:00Z">
        <w:r w:rsidR="00785448">
          <w:rPr>
            <w:rStyle w:val="CommentReference"/>
          </w:rPr>
          <w:commentReference w:id="29"/>
        </w:r>
      </w:ins>
      <w:r w:rsidR="00A75BF4">
        <w:t xml:space="preserve">This model is parametrically identical to a standard repeated-measures model with replications (Kirk, Winer, Maxwell &amp; Delaney). As we will see, when estimated using </w:t>
      </w:r>
      <w:del w:id="40" w:author="Katherine Zee" w:date="2017-03-02T19:09:00Z">
        <w:r w:rsidR="00A75BF4" w:rsidDel="00A4312A">
          <w:delText xml:space="preserve">from </w:delText>
        </w:r>
      </w:del>
      <w:r w:rsidR="00A75BF4">
        <w:t>current mixed-model software, the output of this model is much more informative about the existence and size of causal heterogeneity than the output of a traditional repeated-measures ANOVA model.</w:t>
      </w:r>
    </w:p>
    <w:p w14:paraId="0F205992" w14:textId="77777777" w:rsidR="00A75BF4" w:rsidRDefault="00A75BF4" w:rsidP="006878C9"/>
    <w:p w14:paraId="6718F7E6" w14:textId="77777777" w:rsidR="00CD4109" w:rsidRDefault="00C66D95" w:rsidP="006878C9">
      <w:r>
        <w:t>The model can be written as follows</w:t>
      </w:r>
      <w:r w:rsidR="00D80298">
        <w:t>:</w:t>
      </w:r>
    </w:p>
    <w:p w14:paraId="43EB25CB" w14:textId="77777777" w:rsidR="00B650B6" w:rsidRDefault="000065AD" w:rsidP="00B650B6">
      <w:pPr>
        <w:pStyle w:val="DisplayEquationAurora"/>
      </w:pPr>
      <w:r>
        <w:fldChar w:fldCharType="begin"/>
      </w:r>
      <w:r>
        <w:instrText xml:space="preserve"> MACROBUTTON AuroraSupport.EditInitialCounterValues </w:instrText>
      </w:r>
      <w:r w:rsidRPr="000065AD">
        <w:rPr>
          <w:rStyle w:val="SectionBreakAurora"/>
        </w:rPr>
        <w:instrText>[Beginning of the document]</w:instrText>
      </w:r>
      <w:r>
        <w:fldChar w:fldCharType="begin">
          <w:fldData xml:space="preserve">YQB1AHIAbwByAGEALQBhAHUAdABvAC0AbQBhAHIAawBlAHIAOgBkAG8AYwB1AG0AZQBuAHQA
</w:fldData>
        </w:fldChar>
      </w:r>
      <w:r>
        <w:instrText xml:space="preserve"> ADDIN </w:instrText>
      </w:r>
      <w:r>
        <w:fldChar w:fldCharType="end"/>
      </w:r>
      <w:r>
        <w:fldChar w:fldCharType="end"/>
      </w:r>
      <w:r>
        <w:fldChar w:fldCharType="begin"/>
      </w:r>
      <w:r>
        <w:instrText xml:space="preserve"> MACROBUTTON AuroraSupport.NoMacro </w:instrText>
      </w:r>
      <w:r w:rsidRPr="000065AD">
        <w:rPr>
          <w:rStyle w:val="SectionBreakAurora"/>
        </w:rPr>
        <w:instrText>[Automatic section break]</w:instrText>
      </w:r>
      <w:r>
        <w:fldChar w:fldCharType="begin"/>
      </w:r>
      <w:r>
        <w:instrText xml:space="preserve"> SEQ EqChapter \h </w:instrText>
      </w:r>
      <w:r>
        <w:fldChar w:fldCharType="end"/>
      </w:r>
      <w:r>
        <w:fldChar w:fldCharType="begin"/>
      </w:r>
      <w:r>
        <w:instrText xml:space="preserve"> SEQ EqChapter \h </w:instrText>
      </w:r>
      <w:r>
        <w:fldChar w:fldCharType="end"/>
      </w:r>
      <w:r>
        <w:fldChar w:fldCharType="begin"/>
      </w:r>
      <w:r>
        <w:instrText xml:space="preserve"> SEQ EqSection \r 0 \h </w:instrText>
      </w:r>
      <w:r>
        <w:fldChar w:fldCharType="end"/>
      </w:r>
      <w:r>
        <w:fldChar w:fldCharType="begin"/>
      </w:r>
      <w:r>
        <w:instrText xml:space="preserve"> SEQ EqSection \h </w:instrText>
      </w:r>
      <w:r>
        <w:fldChar w:fldCharType="end"/>
      </w:r>
      <w:r>
        <w:fldChar w:fldCharType="begin"/>
      </w:r>
      <w:r>
        <w:instrText xml:space="preserve"> SEQ Eq \r 0 \h </w:instrText>
      </w:r>
      <w:r>
        <w:fldChar w:fldCharType="end"/>
      </w:r>
      <w:r>
        <w:fldChar w:fldCharType="begin">
          <w:fldData xml:space="preserve">YQB1AHIAbwByAGEALQBhAHUAdABvAC0AbQBhAHIAawBlAHIAOgBzAGUAYwB0AGkAbwBuAA==
</w:fldData>
        </w:fldChar>
      </w:r>
      <w:r>
        <w:instrText xml:space="preserve"> ADDIN </w:instrText>
      </w:r>
      <w:r>
        <w:fldChar w:fldCharType="end"/>
      </w:r>
      <w:r>
        <w:fldChar w:fldCharType="end"/>
      </w:r>
      <w:r w:rsidR="00B650B6">
        <w:fldChar w:fldCharType="begin"/>
      </w:r>
      <w:r w:rsidR="00B650B6">
        <w:instrText xml:space="preserve"> MACROBUTTON AuroraSupport.PasteReferenceOrEditStyle </w:instrText>
      </w:r>
      <w:r w:rsidR="00B650B6">
        <w:fldChar w:fldCharType="begin">
          <w:fldData xml:space="preserve">YQB1AHIAbwByAGEALQBlAHEAdQBhAHQAaQBvAG4ALQBuAHUAbQBiAGUAcgA6ACwA
</w:fldData>
        </w:fldChar>
      </w:r>
      <w:r w:rsidR="00B650B6">
        <w:instrText xml:space="preserve"> ADDIN </w:instrText>
      </w:r>
      <w:r w:rsidR="00B650B6">
        <w:fldChar w:fldCharType="end"/>
      </w:r>
      <w:r w:rsidR="00B650B6">
        <w:fldChar w:fldCharType="end"/>
      </w:r>
      <w:r w:rsidR="00B650B6">
        <w:tab/>
      </w:r>
      <w:r w:rsidR="00B650B6" w:rsidRPr="00B650B6">
        <w:rPr>
          <w:position w:val="-6"/>
        </w:rPr>
        <w:object w:dxaOrig="2652" w:dyaOrig="255" w14:anchorId="2BA477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5pt;height:13pt" o:ole="">
            <v:imagedata r:id="rId7" o:title=""/>
          </v:shape>
          <o:OLEObject Type="Embed" ProgID="Equation.Ribbit" ShapeID="_x0000_i1025" DrawAspect="Content" ObjectID="_1423857168" r:id="rId8"/>
        </w:object>
      </w:r>
      <w:r w:rsidR="00B650B6">
        <w:tab/>
      </w:r>
    </w:p>
    <w:p w14:paraId="2F15C486" w14:textId="77777777" w:rsidR="00B650B6" w:rsidRDefault="00B650B6" w:rsidP="00B650B6">
      <w:pPr>
        <w:pStyle w:val="DisplayEquationAurora"/>
      </w:pPr>
      <w:r>
        <w:tab/>
      </w:r>
      <w:r w:rsidRPr="00B650B6">
        <w:rPr>
          <w:position w:val="-6"/>
        </w:rPr>
        <w:object w:dxaOrig="1460" w:dyaOrig="255" w14:anchorId="5F9C4BC6">
          <v:shape id="_x0000_i1026" type="#_x0000_t75" style="width:73pt;height:13pt" o:ole="">
            <v:imagedata r:id="rId9" o:title=""/>
          </v:shape>
          <o:OLEObject Type="Embed" ProgID="Equation.Ribbit" ShapeID="_x0000_i1026" DrawAspect="Content" ObjectID="_1423857169" r:id="rId10"/>
        </w:object>
      </w:r>
      <w:r>
        <w:tab/>
      </w:r>
      <w:r>
        <w:fldChar w:fldCharType="begin"/>
      </w:r>
      <w:r>
        <w:instrText xml:space="preserve"> MACROBUTTON AuroraSupport.PasteReferenceOrEditStyle </w:instrText>
      </w:r>
      <w:r>
        <w:fldChar w:fldCharType="begin">
          <w:fldData xml:space="preserve">YQB1AHIAbwByAGEALQBlAHEAdQBhAHQAaQBvAG4ALQBuAHUAbQBiAGUAcgA6ACwA
</w:fldData>
        </w:fldChar>
      </w:r>
      <w:r>
        <w:instrText xml:space="preserve"> ADDIN </w:instrText>
      </w:r>
      <w:r>
        <w:fldChar w:fldCharType="end"/>
      </w:r>
      <w:r>
        <w:fldChar w:fldCharType="end"/>
      </w:r>
    </w:p>
    <w:p w14:paraId="7121121B" w14:textId="77777777" w:rsidR="00B650B6" w:rsidRDefault="00B650B6" w:rsidP="00B650B6">
      <w:pPr>
        <w:pStyle w:val="DisplayEquationAurora"/>
      </w:pPr>
      <w:r>
        <w:tab/>
      </w:r>
      <w:r w:rsidRPr="00B650B6">
        <w:rPr>
          <w:position w:val="-6"/>
        </w:rPr>
        <w:object w:dxaOrig="1460" w:dyaOrig="255" w14:anchorId="0A13D87A">
          <v:shape id="_x0000_i1027" type="#_x0000_t75" style="width:73pt;height:13pt" o:ole="">
            <v:imagedata r:id="rId11" o:title=""/>
          </v:shape>
          <o:OLEObject Type="Embed" ProgID="Equation.Ribbit" ShapeID="_x0000_i1027" DrawAspect="Content" ObjectID="_1423857170" r:id="rId12"/>
        </w:object>
      </w:r>
      <w:r>
        <w:tab/>
      </w:r>
      <w:r>
        <w:fldChar w:fldCharType="begin"/>
      </w:r>
      <w:r>
        <w:instrText xml:space="preserve"> MACROBUTTON AuroraSupport.PasteReferenceOrEditStyle </w:instrText>
      </w:r>
      <w:r>
        <w:fldChar w:fldCharType="begin">
          <w:fldData xml:space="preserve">YQB1AHIAbwByAGEALQBlAHEAdQBhAHQAaQBvAG4ALQBuAHUAbQBiAGUAcgA6ACwA
</w:fldData>
        </w:fldChar>
      </w:r>
      <w:r>
        <w:instrText xml:space="preserve"> ADDIN </w:instrText>
      </w:r>
      <w:r>
        <w:fldChar w:fldCharType="end"/>
      </w:r>
      <w:r>
        <w:fldChar w:fldCharType="end"/>
      </w:r>
    </w:p>
    <w:p w14:paraId="1CC09650" w14:textId="77777777" w:rsidR="000065AD" w:rsidRDefault="00B650B6" w:rsidP="00B650B6">
      <w:pPr>
        <w:pStyle w:val="DisplayEquationAurora"/>
      </w:pPr>
      <w:r>
        <w:tab/>
      </w:r>
      <w:r w:rsidR="00AE29F8" w:rsidRPr="00B650B6">
        <w:rPr>
          <w:position w:val="-6"/>
        </w:rPr>
        <w:object w:dxaOrig="3821" w:dyaOrig="252" w14:anchorId="3664893A">
          <v:shape id="_x0000_i1028" type="#_x0000_t75" style="width:191pt;height:13pt" o:ole="">
            <v:imagedata r:id="rId13" o:title=""/>
          </v:shape>
          <o:OLEObject Type="Embed" ProgID="Equation.Ribbit" ShapeID="_x0000_i1028" DrawAspect="Content" ObjectID="_1423857171" r:id="rId14"/>
        </w:object>
      </w:r>
    </w:p>
    <w:p w14:paraId="23534252" w14:textId="07050250" w:rsidR="001D1941" w:rsidRDefault="000065AD" w:rsidP="001D1941">
      <w:pPr>
        <w:pStyle w:val="DisplayEquationAurora"/>
      </w:pPr>
      <w:r>
        <w:tab/>
      </w:r>
      <w:r w:rsidR="00B650B6">
        <w:fldChar w:fldCharType="begin"/>
      </w:r>
      <w:r w:rsidR="00B650B6">
        <w:instrText xml:space="preserve"> MACROBUTTON AuroraSupport.PasteReferenceOrEditStyle </w:instrText>
      </w:r>
      <w:r w:rsidR="00B650B6">
        <w:fldChar w:fldCharType="begin">
          <w:fldData xml:space="preserve">YQB1AHIAbwByAGEALQBlAHEAdQBhAHQAaQBvAG4ALQBuAHUAbQBiAGUAcgA6ACwA
</w:fldData>
        </w:fldChar>
      </w:r>
      <w:r w:rsidR="00B650B6">
        <w:instrText xml:space="preserve"> ADDIN </w:instrText>
      </w:r>
      <w:r w:rsidR="00B650B6">
        <w:fldChar w:fldCharType="end"/>
      </w:r>
      <w:r w:rsidR="00B650B6">
        <w:fldChar w:fldCharType="end"/>
      </w:r>
      <w:r w:rsidR="00384FB1">
        <w:t>Some readers will recognize</w:t>
      </w:r>
      <w:r w:rsidR="00592737">
        <w:t xml:space="preserve"> Eq. 1, 2, 3 as </w:t>
      </w:r>
      <w:r w:rsidR="00384FB1">
        <w:t>a multilevel model expressed in Bryk and Raudenbush’s (2000) notation</w:t>
      </w:r>
      <w:r w:rsidR="00592737">
        <w:t>. In Eq. 1, the logRT observed for subject j (1, 2, …6</w:t>
      </w:r>
      <w:ins w:id="41" w:author="Maya Rossignac-Milon" w:date="2017-03-02T22:04:00Z">
        <w:r w:rsidR="00785448">
          <w:t>2</w:t>
        </w:r>
      </w:ins>
      <w:del w:id="42" w:author="Maya Rossignac-Milon" w:date="2017-03-02T22:04:00Z">
        <w:r w:rsidR="00592737" w:rsidDel="00785448">
          <w:delText>7</w:delText>
        </w:r>
      </w:del>
      <w:r w:rsidR="00592737">
        <w:t xml:space="preserve">) for stimulus valence i (-0.5, 0.5) is a function of an overall level for subject j, </w:t>
      </w:r>
      <w:r w:rsidR="00592737" w:rsidRPr="00592737">
        <w:rPr>
          <w:position w:val="-6"/>
        </w:rPr>
        <w:object w:dxaOrig="288" w:dyaOrig="255" w14:anchorId="49F145CB">
          <v:shape id="_x0000_i1029" type="#_x0000_t75" style="width:14.5pt;height:13pt" o:ole="">
            <v:imagedata r:id="rId15" o:title=""/>
          </v:shape>
          <o:OLEObject Type="Embed" ProgID="Equation.Ribbit" ShapeID="_x0000_i1029" DrawAspect="Content" ObjectID="_1423857172" r:id="rId16"/>
        </w:object>
      </w:r>
      <w:r w:rsidR="00592737">
        <w:t xml:space="preserve">, and an effect of valence, </w:t>
      </w:r>
      <w:r w:rsidR="00592737" w:rsidRPr="00592737">
        <w:rPr>
          <w:position w:val="-6"/>
        </w:rPr>
        <w:object w:dxaOrig="288" w:dyaOrig="255" w14:anchorId="480F60C6">
          <v:shape id="_x0000_i1030" type="#_x0000_t75" style="width:14.5pt;height:13pt" o:ole="">
            <v:imagedata r:id="rId17" o:title=""/>
          </v:shape>
          <o:OLEObject Type="Embed" ProgID="Equation.Ribbit" ShapeID="_x0000_i1030" DrawAspect="Content" ObjectID="_1423857173" r:id="rId18"/>
        </w:object>
      </w:r>
      <w:r w:rsidR="00C37F16">
        <w:t xml:space="preserve">, that is specific to each subject j. </w:t>
      </w:r>
      <w:commentRangeStart w:id="43"/>
      <w:ins w:id="44" w:author="Maya Rossignac-Milon" w:date="2017-03-02T22:10:00Z">
        <w:r w:rsidR="000F7C43">
          <w:t xml:space="preserve">In this example, </w:t>
        </w:r>
      </w:ins>
      <w:ins w:id="45" w:author="Maya Rossignac-Milon" w:date="2017-03-02T22:15:00Z">
        <w:r w:rsidR="00E7083A">
          <w:t xml:space="preserve">subjects with a greater value for B0j would </w:t>
        </w:r>
      </w:ins>
      <w:ins w:id="46" w:author="Maya Rossignac-Milon" w:date="2017-03-02T22:19:00Z">
        <w:r w:rsidR="00425A32">
          <w:t>tend to</w:t>
        </w:r>
      </w:ins>
      <w:ins w:id="47" w:author="Maya Rossignac-Milon" w:date="2017-03-02T22:15:00Z">
        <w:r w:rsidR="00E7083A">
          <w:t xml:space="preserve"> respond to traits more slowly than subjects with a lesser value for B0j. Similarly, </w:t>
        </w:r>
      </w:ins>
      <w:ins w:id="48" w:author="Maya Rossignac-Milon" w:date="2017-03-02T22:10:00Z">
        <w:r w:rsidR="000F7C43">
          <w:t xml:space="preserve">subjects </w:t>
        </w:r>
      </w:ins>
      <w:ins w:id="49" w:author="Maya Rossignac-Milon" w:date="2017-03-02T22:11:00Z">
        <w:r w:rsidR="000F7C43">
          <w:t>with a</w:t>
        </w:r>
      </w:ins>
      <w:ins w:id="50" w:author="Maya Rossignac-Milon" w:date="2017-03-02T22:10:00Z">
        <w:r w:rsidR="000F7C43">
          <w:t xml:space="preserve"> </w:t>
        </w:r>
      </w:ins>
      <w:ins w:id="51" w:author="Maya Rossignac-Milon" w:date="2017-03-02T22:11:00Z">
        <w:r w:rsidR="000F7C43">
          <w:t xml:space="preserve">greater value for B1j </w:t>
        </w:r>
      </w:ins>
      <w:ins w:id="52" w:author="Maya Rossignac-Milon" w:date="2017-03-02T22:12:00Z">
        <w:r w:rsidR="000F7C43">
          <w:t xml:space="preserve">would </w:t>
        </w:r>
      </w:ins>
      <w:ins w:id="53" w:author="Maya Rossignac-Milon" w:date="2017-03-02T22:19:00Z">
        <w:r w:rsidR="00425A32">
          <w:t>tend to</w:t>
        </w:r>
      </w:ins>
      <w:ins w:id="54" w:author="Maya Rossignac-Milon" w:date="2017-03-02T22:11:00Z">
        <w:r w:rsidR="000F7C43">
          <w:t xml:space="preserve"> respond faster to positive than negative traits</w:t>
        </w:r>
      </w:ins>
      <w:ins w:id="55" w:author="Maya Rossignac-Milon" w:date="2017-03-02T22:12:00Z">
        <w:r w:rsidR="000F7C43">
          <w:t xml:space="preserve">, whereas those with a negative value for B1j would </w:t>
        </w:r>
      </w:ins>
      <w:ins w:id="56" w:author="Maya Rossignac-Milon" w:date="2017-03-02T22:19:00Z">
        <w:r w:rsidR="00425A32">
          <w:t>tend to</w:t>
        </w:r>
      </w:ins>
      <w:ins w:id="57" w:author="Maya Rossignac-Milon" w:date="2017-03-02T22:12:00Z">
        <w:r w:rsidR="000F7C43">
          <w:t xml:space="preserve"> respond faster to negative traits.</w:t>
        </w:r>
      </w:ins>
      <w:ins w:id="58" w:author="Maya Rossignac-Milon" w:date="2017-03-02T22:11:00Z">
        <w:r w:rsidR="000F7C43">
          <w:t xml:space="preserve"> </w:t>
        </w:r>
      </w:ins>
      <w:commentRangeEnd w:id="43"/>
      <w:ins w:id="59" w:author="Maya Rossignac-Milon" w:date="2017-03-02T22:12:00Z">
        <w:r w:rsidR="000F7C43">
          <w:rPr>
            <w:rStyle w:val="CommentReference"/>
          </w:rPr>
          <w:commentReference w:id="43"/>
        </w:r>
      </w:ins>
      <w:r w:rsidR="00C37F16">
        <w:t>In Eq. 2,</w:t>
      </w:r>
      <w:r w:rsidR="001D1941">
        <w:t xml:space="preserve"> between-subject variability in</w:t>
      </w:r>
      <w:r w:rsidR="00C37F16">
        <w:t xml:space="preserve"> overall l</w:t>
      </w:r>
      <w:r w:rsidR="001D1941">
        <w:t xml:space="preserve">evels is composed of a </w:t>
      </w:r>
      <w:r w:rsidR="00C37F16">
        <w:t>level</w:t>
      </w:r>
      <w:r w:rsidR="001D1941">
        <w:t xml:space="preserve"> for the typcial subject</w:t>
      </w:r>
      <w:r w:rsidR="00C37F16">
        <w:t xml:space="preserve">, </w:t>
      </w:r>
      <w:r w:rsidR="001D1941" w:rsidRPr="001D1941">
        <w:rPr>
          <w:position w:val="-6"/>
        </w:rPr>
        <w:object w:dxaOrig="293" w:dyaOrig="196" w14:anchorId="11007894">
          <v:shape id="_x0000_i1031" type="#_x0000_t75" style="width:14.5pt;height:9.5pt" o:ole="">
            <v:imagedata r:id="rId19" o:title=""/>
          </v:shape>
          <o:OLEObject Type="Embed" ProgID="Equation.Ribbit" ShapeID="_x0000_i1031" DrawAspect="Content" ObjectID="_1423857174" r:id="rId20"/>
        </w:object>
      </w:r>
      <w:r w:rsidR="001D1941">
        <w:t xml:space="preserve">, and </w:t>
      </w:r>
      <w:r w:rsidR="001D1941" w:rsidRPr="001D1941">
        <w:rPr>
          <w:position w:val="-6"/>
        </w:rPr>
        <w:object w:dxaOrig="306" w:dyaOrig="248" w14:anchorId="5A1E87C7">
          <v:shape id="_x0000_i1032" type="#_x0000_t75" style="width:15.5pt;height:12.5pt" o:ole="">
            <v:imagedata r:id="rId21" o:title=""/>
          </v:shape>
          <o:OLEObject Type="Embed" ProgID="Equation.Ribbit" ShapeID="_x0000_i1032" DrawAspect="Content" ObjectID="_1423857175" r:id="rId22"/>
        </w:object>
      </w:r>
      <w:r w:rsidR="001D1941">
        <w:t xml:space="preserve">, each subject’s specific deviation (positive or negative) from that average. In Eq. 3, between-subject variability in the valence effect is composed of an effect for the typical subject, </w:t>
      </w:r>
      <w:r w:rsidR="001D1941" w:rsidRPr="001D1941">
        <w:rPr>
          <w:position w:val="-6"/>
        </w:rPr>
        <w:object w:dxaOrig="293" w:dyaOrig="196" w14:anchorId="604BB81B">
          <v:shape id="_x0000_i1033" type="#_x0000_t75" style="width:14.5pt;height:9.5pt" o:ole="">
            <v:imagedata r:id="rId23" o:title=""/>
          </v:shape>
          <o:OLEObject Type="Embed" ProgID="Equation.Ribbit" ShapeID="_x0000_i1033" DrawAspect="Content" ObjectID="_1423857176" r:id="rId24"/>
        </w:object>
      </w:r>
      <w:r w:rsidR="001D1941">
        <w:t xml:space="preserve">, and </w:t>
      </w:r>
      <w:r w:rsidR="001D1941" w:rsidRPr="001D1941">
        <w:rPr>
          <w:position w:val="-6"/>
        </w:rPr>
        <w:object w:dxaOrig="306" w:dyaOrig="248" w14:anchorId="53E2C357">
          <v:shape id="_x0000_i1034" type="#_x0000_t75" style="width:15.5pt;height:12.5pt" o:ole="">
            <v:imagedata r:id="rId25" o:title=""/>
          </v:shape>
          <o:OLEObject Type="Embed" ProgID="Equation.Ribbit" ShapeID="_x0000_i1034" DrawAspect="Content" ObjectID="_1423857177" r:id="rId26"/>
        </w:object>
      </w:r>
      <w:r w:rsidR="001D1941">
        <w:t>, each subject’s specific deviation (positive or negative) from that average. Finally, Eq. 4 is the same information presented in a single, mixed-model equation form. It is obtained by substituting Eqs. 2 and 3 into Eq. 1.</w:t>
      </w:r>
      <w:r>
        <w:t xml:space="preserve"> We assume that the deviations of actual </w:t>
      </w:r>
      <w:r w:rsidR="00B572FB">
        <w:t xml:space="preserve">logRTs </w:t>
      </w:r>
      <w:r>
        <w:t xml:space="preserve">from </w:t>
      </w:r>
      <w:r w:rsidR="00B572FB">
        <w:t xml:space="preserve">their </w:t>
      </w:r>
      <w:r>
        <w:t xml:space="preserve">predicted values, the </w:t>
      </w:r>
      <w:r w:rsidRPr="000065AD">
        <w:rPr>
          <w:position w:val="-6"/>
        </w:rPr>
        <w:object w:dxaOrig="240" w:dyaOrig="198" w14:anchorId="3D6CD126">
          <v:shape id="_x0000_i1035" type="#_x0000_t75" style="width:12pt;height:9.5pt" o:ole="">
            <v:imagedata r:id="rId27" o:title=""/>
          </v:shape>
          <o:OLEObject Type="Embed" ProgID="Equation.Ribbit" ShapeID="_x0000_i1035" DrawAspect="Content" ObjectID="_1423857178" r:id="rId28"/>
        </w:object>
      </w:r>
      <w:r>
        <w:t xml:space="preserve">, </w:t>
      </w:r>
      <w:r w:rsidR="00B572FB">
        <w:t>are normally distributed with the same variance within valence condition. In addition</w:t>
      </w:r>
      <w:bookmarkStart w:id="61" w:name="_GoBack"/>
      <w:bookmarkEnd w:id="61"/>
      <w:r w:rsidR="00B572FB">
        <w:t>, we assume that the subject-level</w:t>
      </w:r>
      <w:r w:rsidR="00EF6039">
        <w:t xml:space="preserve"> random effects, </w:t>
      </w:r>
      <w:r w:rsidR="00EF6039" w:rsidRPr="00EF6039">
        <w:rPr>
          <w:position w:val="-6"/>
        </w:rPr>
        <w:object w:dxaOrig="306" w:dyaOrig="248" w14:anchorId="12A071E7">
          <v:shape id="_x0000_i1036" type="#_x0000_t75" style="width:15.5pt;height:12.5pt" o:ole="">
            <v:imagedata r:id="rId29" o:title=""/>
          </v:shape>
          <o:OLEObject Type="Embed" ProgID="Equation.Ribbit" ShapeID="_x0000_i1036" DrawAspect="Content" ObjectID="_1423857179" r:id="rId30"/>
        </w:object>
      </w:r>
      <w:r w:rsidR="00EF6039">
        <w:t xml:space="preserve"> and </w:t>
      </w:r>
      <w:r w:rsidR="00EF6039" w:rsidRPr="00EF6039">
        <w:rPr>
          <w:position w:val="-6"/>
        </w:rPr>
        <w:object w:dxaOrig="306" w:dyaOrig="248" w14:anchorId="303E6F41">
          <v:shape id="_x0000_i1037" type="#_x0000_t75" style="width:15.5pt;height:12.5pt" o:ole="">
            <v:imagedata r:id="rId31" o:title=""/>
          </v:shape>
          <o:OLEObject Type="Embed" ProgID="Equation.Ribbit" ShapeID="_x0000_i1037" DrawAspect="Content" ObjectID="_1423857180" r:id="rId32"/>
        </w:object>
      </w:r>
      <w:r w:rsidR="00EF6039">
        <w:t xml:space="preserve"> are normally distributed with mean zero, variances </w:t>
      </w:r>
      <w:r w:rsidR="00EF6039" w:rsidRPr="00EF6039">
        <w:rPr>
          <w:position w:val="-6"/>
        </w:rPr>
        <w:object w:dxaOrig="272" w:dyaOrig="194" w14:anchorId="663EDD43">
          <v:shape id="_x0000_i1038" type="#_x0000_t75" style="width:13.5pt;height:9.5pt" o:ole="">
            <v:imagedata r:id="rId33" o:title=""/>
          </v:shape>
          <o:OLEObject Type="Embed" ProgID="Equation.Ribbit" ShapeID="_x0000_i1038" DrawAspect="Content" ObjectID="_1423857181" r:id="rId34"/>
        </w:object>
      </w:r>
      <w:r w:rsidR="00EF6039">
        <w:t xml:space="preserve"> and </w:t>
      </w:r>
      <w:r w:rsidR="00EF6039" w:rsidRPr="00EF6039">
        <w:rPr>
          <w:position w:val="-6"/>
        </w:rPr>
        <w:object w:dxaOrig="266" w:dyaOrig="194" w14:anchorId="14BB4C94">
          <v:shape id="_x0000_i1039" type="#_x0000_t75" style="width:13pt;height:9.5pt" o:ole="">
            <v:imagedata r:id="rId35" o:title=""/>
          </v:shape>
          <o:OLEObject Type="Embed" ProgID="Equation.Ribbit" ShapeID="_x0000_i1039" DrawAspect="Content" ObjectID="_1423857182" r:id="rId36"/>
        </w:object>
      </w:r>
      <w:r w:rsidR="00EF6039">
        <w:t xml:space="preserve">, and covariance </w:t>
      </w:r>
      <w:r w:rsidR="00EF6039" w:rsidRPr="00EF6039">
        <w:rPr>
          <w:position w:val="-6"/>
        </w:rPr>
        <w:object w:dxaOrig="272" w:dyaOrig="194" w14:anchorId="70757931">
          <v:shape id="_x0000_i1040" type="#_x0000_t75" style="width:13.5pt;height:9.5pt" o:ole="">
            <v:imagedata r:id="rId37" o:title=""/>
          </v:shape>
          <o:OLEObject Type="Embed" ProgID="Equation.Ribbit" ShapeID="_x0000_i1040" DrawAspect="Content" ObjectID="_1423857183" r:id="rId38"/>
        </w:object>
      </w:r>
      <w:r w:rsidR="00EF6039">
        <w:t>. For a more elaborate introduction to these eqauations and their assumptions, see Bolger and Laurenceau (2013).</w:t>
      </w:r>
    </w:p>
    <w:p w14:paraId="4C2413AA" w14:textId="77777777" w:rsidR="00553D2B" w:rsidRDefault="00553D2B" w:rsidP="001D1941">
      <w:pPr>
        <w:pStyle w:val="DisplayEquationAurora"/>
      </w:pPr>
      <w:r>
        <w:t>We will begin by estimating this model</w:t>
      </w:r>
      <w:r w:rsidR="00A75BF4">
        <w:t xml:space="preserve"> using mixed-model software</w:t>
      </w:r>
      <w:r>
        <w:t xml:space="preserve"> in SPSS and R. The datasets are in the corresponding binary form</w:t>
      </w:r>
      <w:r w:rsidR="00A75BF4">
        <w:t>.</w:t>
      </w:r>
      <w:r>
        <w:t xml:space="preserve"> The syntax requred</w:t>
      </w:r>
      <w:r w:rsidR="001D238A">
        <w:t xml:space="preserve"> to estimate the model in SPSS is as follows:</w:t>
      </w:r>
    </w:p>
    <w:p w14:paraId="1F132C5D" w14:textId="77777777" w:rsidR="001D238A" w:rsidRDefault="001D238A" w:rsidP="001D238A">
      <w:pPr>
        <w:pStyle w:val="DisplayEquationAurora"/>
        <w:spacing w:after="0" w:line="240" w:lineRule="auto"/>
      </w:pPr>
      <w:r>
        <w:t xml:space="preserve">MIXED logrt WITH valenceE </w:t>
      </w:r>
    </w:p>
    <w:p w14:paraId="3D99A9D4" w14:textId="77777777" w:rsidR="001D238A" w:rsidRDefault="001D238A" w:rsidP="001D238A">
      <w:pPr>
        <w:pStyle w:val="DisplayEquationAurora"/>
        <w:spacing w:after="0" w:line="240" w:lineRule="auto"/>
      </w:pPr>
      <w:r>
        <w:t xml:space="preserve">  /FIXED=valenceE | SSTYPE(3)</w:t>
      </w:r>
    </w:p>
    <w:p w14:paraId="4B14ECC7" w14:textId="77777777" w:rsidR="001D238A" w:rsidRDefault="001D238A" w:rsidP="001D238A">
      <w:pPr>
        <w:pStyle w:val="DisplayEquationAurora"/>
        <w:spacing w:after="0" w:line="240" w:lineRule="auto"/>
      </w:pPr>
      <w:r>
        <w:t xml:space="preserve">  /METHOD=REML</w:t>
      </w:r>
    </w:p>
    <w:p w14:paraId="7CCC620F" w14:textId="77777777" w:rsidR="001D238A" w:rsidRDefault="001D238A" w:rsidP="001D238A">
      <w:pPr>
        <w:pStyle w:val="DisplayEquationAurora"/>
        <w:spacing w:after="0" w:line="240" w:lineRule="auto"/>
      </w:pPr>
      <w:r>
        <w:t xml:space="preserve">  /PRINT=G  SOLUTION TESTCOV</w:t>
      </w:r>
    </w:p>
    <w:p w14:paraId="47DADC80" w14:textId="77777777" w:rsidR="001D238A" w:rsidRDefault="001D238A" w:rsidP="001D238A">
      <w:pPr>
        <w:pStyle w:val="DisplayEquationAurora"/>
        <w:spacing w:after="0" w:line="240" w:lineRule="auto"/>
      </w:pPr>
      <w:r>
        <w:t xml:space="preserve">  /RANDOM=INTERCEPT valenceE | SUBJECT(id) COVTYPE(UN).</w:t>
      </w:r>
    </w:p>
    <w:p w14:paraId="3249E880" w14:textId="77777777" w:rsidR="001D238A" w:rsidRDefault="001D238A" w:rsidP="001D238A">
      <w:pPr>
        <w:pStyle w:val="DisplayEquationAurora"/>
        <w:spacing w:after="0" w:line="240" w:lineRule="auto"/>
      </w:pPr>
    </w:p>
    <w:p w14:paraId="586953B6" w14:textId="77777777" w:rsidR="001D238A" w:rsidRDefault="001D238A" w:rsidP="001D238A">
      <w:pPr>
        <w:pStyle w:val="DisplayEquationAurora"/>
        <w:spacing w:after="0" w:line="240" w:lineRule="auto"/>
      </w:pPr>
      <w:r>
        <w:t>For R, this syntax is:</w:t>
      </w:r>
    </w:p>
    <w:p w14:paraId="5BBD4575" w14:textId="77777777" w:rsidR="001D238A" w:rsidRDefault="001D238A" w:rsidP="001D238A">
      <w:pPr>
        <w:pStyle w:val="DisplayEquationAurora"/>
        <w:spacing w:after="0" w:line="240" w:lineRule="auto"/>
      </w:pPr>
    </w:p>
    <w:p w14:paraId="071E7944" w14:textId="77777777" w:rsidR="001D238A" w:rsidRDefault="001D238A" w:rsidP="001D238A">
      <w:pPr>
        <w:pStyle w:val="DisplayEquationAurora"/>
        <w:spacing w:after="0" w:line="240" w:lineRule="auto"/>
      </w:pPr>
      <w:r>
        <w:t>Out1 &lt;- (lmer(logrt ~ valenceE + (1 + valenceE| id),  data=study1</w:t>
      </w:r>
      <w:r w:rsidR="006E0655">
        <w:t>a</w:t>
      </w:r>
      <w:r>
        <w:t>))</w:t>
      </w:r>
    </w:p>
    <w:p w14:paraId="371EDE6D" w14:textId="77777777" w:rsidR="001D238A" w:rsidRDefault="001D238A" w:rsidP="001D238A">
      <w:pPr>
        <w:pStyle w:val="DisplayEquationAurora"/>
        <w:spacing w:after="0" w:line="240" w:lineRule="auto"/>
      </w:pPr>
      <w:r>
        <w:t>summary(Out1)</w:t>
      </w:r>
    </w:p>
    <w:p w14:paraId="3647C255" w14:textId="77777777" w:rsidR="001D238A" w:rsidRDefault="001D238A" w:rsidP="001D238A">
      <w:pPr>
        <w:pStyle w:val="DisplayEquationAurora"/>
        <w:spacing w:after="0" w:line="240" w:lineRule="auto"/>
      </w:pPr>
    </w:p>
    <w:p w14:paraId="79F6FC56" w14:textId="77777777" w:rsidR="00623D91" w:rsidRDefault="001D238A" w:rsidP="001D238A">
      <w:pPr>
        <w:pStyle w:val="DisplayEquationAurora"/>
        <w:spacing w:after="0" w:line="240" w:lineRule="auto"/>
      </w:pPr>
      <w:r>
        <w:t>Both produce</w:t>
      </w:r>
      <w:r w:rsidR="00623D91">
        <w:t xml:space="preserve"> essential</w:t>
      </w:r>
      <w:r>
        <w:t xml:space="preserve"> identical </w:t>
      </w:r>
      <w:r w:rsidR="00623D91">
        <w:t xml:space="preserve">results. </w:t>
      </w:r>
    </w:p>
    <w:p w14:paraId="133B57B2" w14:textId="77777777" w:rsidR="00623D91" w:rsidRDefault="00623D91" w:rsidP="001D238A">
      <w:pPr>
        <w:pStyle w:val="DisplayEquationAurora"/>
        <w:spacing w:after="0" w:line="240" w:lineRule="auto"/>
      </w:pPr>
    </w:p>
    <w:p w14:paraId="66A0033B" w14:textId="77777777" w:rsidR="006E0655" w:rsidRPr="006E0655" w:rsidRDefault="006E0655" w:rsidP="006E0655">
      <w:pPr>
        <w:autoSpaceDE w:val="0"/>
        <w:autoSpaceDN w:val="0"/>
        <w:adjustRightInd w:val="0"/>
        <w:spacing w:after="0" w:line="240" w:lineRule="auto"/>
        <w:rPr>
          <w:rFonts w:ascii="Times New Roman" w:hAnsi="Times New Roman" w:cs="Times New Roman"/>
          <w:noProof w:val="0"/>
          <w:sz w:val="24"/>
          <w:szCs w:val="24"/>
        </w:rPr>
      </w:pPr>
    </w:p>
    <w:tbl>
      <w:tblPr>
        <w:tblW w:w="92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77"/>
        <w:gridCol w:w="1086"/>
        <w:gridCol w:w="1070"/>
        <w:gridCol w:w="1025"/>
        <w:gridCol w:w="1025"/>
        <w:gridCol w:w="1025"/>
        <w:gridCol w:w="1408"/>
        <w:gridCol w:w="1408"/>
      </w:tblGrid>
      <w:tr w:rsidR="006E0655" w:rsidRPr="006E0655" w14:paraId="1F6AFC55" w14:textId="77777777" w:rsidTr="006E0655">
        <w:trPr>
          <w:cantSplit/>
        </w:trPr>
        <w:tc>
          <w:tcPr>
            <w:tcW w:w="9224" w:type="dxa"/>
            <w:gridSpan w:val="8"/>
            <w:tcBorders>
              <w:top w:val="nil"/>
              <w:left w:val="nil"/>
              <w:bottom w:val="nil"/>
              <w:right w:val="nil"/>
            </w:tcBorders>
            <w:shd w:val="clear" w:color="auto" w:fill="FFFFFF"/>
            <w:vAlign w:val="center"/>
          </w:tcPr>
          <w:p w14:paraId="23A8D7C9" w14:textId="77777777" w:rsidR="006E0655" w:rsidRPr="006E0655" w:rsidRDefault="006E0655" w:rsidP="006E0655">
            <w:pPr>
              <w:autoSpaceDE w:val="0"/>
              <w:autoSpaceDN w:val="0"/>
              <w:adjustRightInd w:val="0"/>
              <w:spacing w:after="0" w:line="320" w:lineRule="atLeast"/>
              <w:ind w:left="60" w:right="60"/>
              <w:jc w:val="center"/>
              <w:rPr>
                <w:rFonts w:ascii="Arial" w:hAnsi="Arial" w:cs="Arial"/>
                <w:noProof w:val="0"/>
                <w:color w:val="000000"/>
                <w:sz w:val="18"/>
                <w:szCs w:val="18"/>
              </w:rPr>
            </w:pPr>
            <w:r w:rsidRPr="006E0655">
              <w:rPr>
                <w:rFonts w:ascii="Arial" w:hAnsi="Arial" w:cs="Arial"/>
                <w:b/>
                <w:bCs/>
                <w:noProof w:val="0"/>
                <w:color w:val="000000"/>
                <w:sz w:val="18"/>
                <w:szCs w:val="18"/>
              </w:rPr>
              <w:t>Estimates of Fixed Effects</w:t>
            </w:r>
          </w:p>
        </w:tc>
      </w:tr>
      <w:tr w:rsidR="006E0655" w:rsidRPr="006E0655" w14:paraId="32AE0544" w14:textId="77777777" w:rsidTr="006E0655">
        <w:trPr>
          <w:cantSplit/>
        </w:trPr>
        <w:tc>
          <w:tcPr>
            <w:tcW w:w="1177" w:type="dxa"/>
            <w:vMerge w:val="restart"/>
            <w:tcBorders>
              <w:top w:val="single" w:sz="16" w:space="0" w:color="000000"/>
              <w:left w:val="single" w:sz="16" w:space="0" w:color="000000"/>
              <w:bottom w:val="nil"/>
              <w:right w:val="single" w:sz="16" w:space="0" w:color="000000"/>
            </w:tcBorders>
            <w:shd w:val="clear" w:color="auto" w:fill="FFFFFF"/>
            <w:vAlign w:val="bottom"/>
          </w:tcPr>
          <w:p w14:paraId="665F1933" w14:textId="77777777" w:rsidR="006E0655" w:rsidRPr="006E0655" w:rsidRDefault="006E0655" w:rsidP="006E0655">
            <w:pPr>
              <w:autoSpaceDE w:val="0"/>
              <w:autoSpaceDN w:val="0"/>
              <w:adjustRightInd w:val="0"/>
              <w:spacing w:after="0" w:line="320" w:lineRule="atLeast"/>
              <w:ind w:left="60" w:right="60"/>
              <w:rPr>
                <w:rFonts w:ascii="Arial" w:hAnsi="Arial" w:cs="Arial"/>
                <w:noProof w:val="0"/>
                <w:color w:val="000000"/>
                <w:sz w:val="18"/>
                <w:szCs w:val="18"/>
              </w:rPr>
            </w:pPr>
            <w:r w:rsidRPr="006E0655">
              <w:rPr>
                <w:rFonts w:ascii="Arial" w:hAnsi="Arial" w:cs="Arial"/>
                <w:noProof w:val="0"/>
                <w:color w:val="000000"/>
                <w:sz w:val="18"/>
                <w:szCs w:val="18"/>
              </w:rPr>
              <w:t>Parameter</w:t>
            </w:r>
          </w:p>
        </w:tc>
        <w:tc>
          <w:tcPr>
            <w:tcW w:w="1086" w:type="dxa"/>
            <w:vMerge w:val="restart"/>
            <w:tcBorders>
              <w:top w:val="single" w:sz="16" w:space="0" w:color="000000"/>
              <w:left w:val="single" w:sz="16" w:space="0" w:color="000000"/>
            </w:tcBorders>
            <w:shd w:val="clear" w:color="auto" w:fill="FFFFFF"/>
            <w:vAlign w:val="bottom"/>
          </w:tcPr>
          <w:p w14:paraId="6956AEF0" w14:textId="77777777" w:rsidR="006E0655" w:rsidRPr="006E0655" w:rsidRDefault="006E0655" w:rsidP="006E0655">
            <w:pPr>
              <w:autoSpaceDE w:val="0"/>
              <w:autoSpaceDN w:val="0"/>
              <w:adjustRightInd w:val="0"/>
              <w:spacing w:after="0" w:line="320" w:lineRule="atLeast"/>
              <w:ind w:left="60" w:right="60"/>
              <w:jc w:val="center"/>
              <w:rPr>
                <w:rFonts w:ascii="Arial" w:hAnsi="Arial" w:cs="Arial"/>
                <w:noProof w:val="0"/>
                <w:color w:val="000000"/>
                <w:sz w:val="18"/>
                <w:szCs w:val="18"/>
              </w:rPr>
            </w:pPr>
            <w:r w:rsidRPr="006E0655">
              <w:rPr>
                <w:rFonts w:ascii="Arial" w:hAnsi="Arial" w:cs="Arial"/>
                <w:noProof w:val="0"/>
                <w:color w:val="000000"/>
                <w:sz w:val="18"/>
                <w:szCs w:val="18"/>
              </w:rPr>
              <w:t>Estimate</w:t>
            </w:r>
          </w:p>
        </w:tc>
        <w:tc>
          <w:tcPr>
            <w:tcW w:w="1070" w:type="dxa"/>
            <w:vMerge w:val="restart"/>
            <w:tcBorders>
              <w:top w:val="single" w:sz="16" w:space="0" w:color="000000"/>
            </w:tcBorders>
            <w:shd w:val="clear" w:color="auto" w:fill="FFFFFF"/>
            <w:vAlign w:val="bottom"/>
          </w:tcPr>
          <w:p w14:paraId="3D821F3B" w14:textId="77777777" w:rsidR="006E0655" w:rsidRPr="006E0655" w:rsidRDefault="006E0655" w:rsidP="006E0655">
            <w:pPr>
              <w:autoSpaceDE w:val="0"/>
              <w:autoSpaceDN w:val="0"/>
              <w:adjustRightInd w:val="0"/>
              <w:spacing w:after="0" w:line="320" w:lineRule="atLeast"/>
              <w:ind w:left="60" w:right="60"/>
              <w:jc w:val="center"/>
              <w:rPr>
                <w:rFonts w:ascii="Arial" w:hAnsi="Arial" w:cs="Arial"/>
                <w:noProof w:val="0"/>
                <w:color w:val="000000"/>
                <w:sz w:val="18"/>
                <w:szCs w:val="18"/>
              </w:rPr>
            </w:pPr>
            <w:r w:rsidRPr="006E0655">
              <w:rPr>
                <w:rFonts w:ascii="Arial" w:hAnsi="Arial" w:cs="Arial"/>
                <w:noProof w:val="0"/>
                <w:color w:val="000000"/>
                <w:sz w:val="18"/>
                <w:szCs w:val="18"/>
              </w:rPr>
              <w:t>Std. Error</w:t>
            </w:r>
          </w:p>
        </w:tc>
        <w:tc>
          <w:tcPr>
            <w:tcW w:w="1025" w:type="dxa"/>
            <w:vMerge w:val="restart"/>
            <w:tcBorders>
              <w:top w:val="single" w:sz="16" w:space="0" w:color="000000"/>
            </w:tcBorders>
            <w:shd w:val="clear" w:color="auto" w:fill="FFFFFF"/>
            <w:vAlign w:val="bottom"/>
          </w:tcPr>
          <w:p w14:paraId="43F4DF71" w14:textId="77777777" w:rsidR="006E0655" w:rsidRPr="006E0655" w:rsidRDefault="006E0655" w:rsidP="006E0655">
            <w:pPr>
              <w:autoSpaceDE w:val="0"/>
              <w:autoSpaceDN w:val="0"/>
              <w:adjustRightInd w:val="0"/>
              <w:spacing w:after="0" w:line="320" w:lineRule="atLeast"/>
              <w:ind w:left="60" w:right="60"/>
              <w:jc w:val="center"/>
              <w:rPr>
                <w:rFonts w:ascii="Arial" w:hAnsi="Arial" w:cs="Arial"/>
                <w:noProof w:val="0"/>
                <w:color w:val="000000"/>
                <w:sz w:val="18"/>
                <w:szCs w:val="18"/>
              </w:rPr>
            </w:pPr>
            <w:proofErr w:type="gramStart"/>
            <w:r w:rsidRPr="006E0655">
              <w:rPr>
                <w:rFonts w:ascii="Arial" w:hAnsi="Arial" w:cs="Arial"/>
                <w:noProof w:val="0"/>
                <w:color w:val="000000"/>
                <w:sz w:val="18"/>
                <w:szCs w:val="18"/>
              </w:rPr>
              <w:t>df</w:t>
            </w:r>
            <w:proofErr w:type="gramEnd"/>
          </w:p>
        </w:tc>
        <w:tc>
          <w:tcPr>
            <w:tcW w:w="1025" w:type="dxa"/>
            <w:vMerge w:val="restart"/>
            <w:tcBorders>
              <w:top w:val="single" w:sz="16" w:space="0" w:color="000000"/>
            </w:tcBorders>
            <w:shd w:val="clear" w:color="auto" w:fill="FFFFFF"/>
            <w:vAlign w:val="bottom"/>
          </w:tcPr>
          <w:p w14:paraId="242CD70E" w14:textId="77777777" w:rsidR="006E0655" w:rsidRPr="006E0655" w:rsidRDefault="006E0655" w:rsidP="006E0655">
            <w:pPr>
              <w:autoSpaceDE w:val="0"/>
              <w:autoSpaceDN w:val="0"/>
              <w:adjustRightInd w:val="0"/>
              <w:spacing w:after="0" w:line="320" w:lineRule="atLeast"/>
              <w:ind w:left="60" w:right="60"/>
              <w:jc w:val="center"/>
              <w:rPr>
                <w:rFonts w:ascii="Arial" w:hAnsi="Arial" w:cs="Arial"/>
                <w:noProof w:val="0"/>
                <w:color w:val="000000"/>
                <w:sz w:val="18"/>
                <w:szCs w:val="18"/>
              </w:rPr>
            </w:pPr>
            <w:proofErr w:type="gramStart"/>
            <w:r w:rsidRPr="006E0655">
              <w:rPr>
                <w:rFonts w:ascii="Arial" w:hAnsi="Arial" w:cs="Arial"/>
                <w:noProof w:val="0"/>
                <w:color w:val="000000"/>
                <w:sz w:val="18"/>
                <w:szCs w:val="18"/>
              </w:rPr>
              <w:t>t</w:t>
            </w:r>
            <w:proofErr w:type="gramEnd"/>
          </w:p>
        </w:tc>
        <w:tc>
          <w:tcPr>
            <w:tcW w:w="1025" w:type="dxa"/>
            <w:vMerge w:val="restart"/>
            <w:tcBorders>
              <w:top w:val="single" w:sz="16" w:space="0" w:color="000000"/>
            </w:tcBorders>
            <w:shd w:val="clear" w:color="auto" w:fill="FFFFFF"/>
            <w:vAlign w:val="bottom"/>
          </w:tcPr>
          <w:p w14:paraId="6743083A" w14:textId="77777777" w:rsidR="006E0655" w:rsidRPr="006E0655" w:rsidRDefault="006E0655" w:rsidP="006E0655">
            <w:pPr>
              <w:autoSpaceDE w:val="0"/>
              <w:autoSpaceDN w:val="0"/>
              <w:adjustRightInd w:val="0"/>
              <w:spacing w:after="0" w:line="320" w:lineRule="atLeast"/>
              <w:ind w:left="60" w:right="60"/>
              <w:jc w:val="center"/>
              <w:rPr>
                <w:rFonts w:ascii="Arial" w:hAnsi="Arial" w:cs="Arial"/>
                <w:noProof w:val="0"/>
                <w:color w:val="000000"/>
                <w:sz w:val="18"/>
                <w:szCs w:val="18"/>
              </w:rPr>
            </w:pPr>
            <w:r w:rsidRPr="006E0655">
              <w:rPr>
                <w:rFonts w:ascii="Arial" w:hAnsi="Arial" w:cs="Arial"/>
                <w:noProof w:val="0"/>
                <w:color w:val="000000"/>
                <w:sz w:val="18"/>
                <w:szCs w:val="18"/>
              </w:rPr>
              <w:t>Sig.</w:t>
            </w:r>
          </w:p>
        </w:tc>
        <w:tc>
          <w:tcPr>
            <w:tcW w:w="2816" w:type="dxa"/>
            <w:gridSpan w:val="2"/>
            <w:tcBorders>
              <w:top w:val="single" w:sz="16" w:space="0" w:color="000000"/>
              <w:right w:val="single" w:sz="16" w:space="0" w:color="000000"/>
            </w:tcBorders>
            <w:shd w:val="clear" w:color="auto" w:fill="FFFFFF"/>
            <w:vAlign w:val="bottom"/>
          </w:tcPr>
          <w:p w14:paraId="119F989A" w14:textId="77777777" w:rsidR="006E0655" w:rsidRPr="006E0655" w:rsidRDefault="006E0655" w:rsidP="006E0655">
            <w:pPr>
              <w:autoSpaceDE w:val="0"/>
              <w:autoSpaceDN w:val="0"/>
              <w:adjustRightInd w:val="0"/>
              <w:spacing w:after="0" w:line="320" w:lineRule="atLeast"/>
              <w:ind w:left="60" w:right="60"/>
              <w:jc w:val="center"/>
              <w:rPr>
                <w:rFonts w:ascii="Arial" w:hAnsi="Arial" w:cs="Arial"/>
                <w:noProof w:val="0"/>
                <w:color w:val="000000"/>
                <w:sz w:val="18"/>
                <w:szCs w:val="18"/>
              </w:rPr>
            </w:pPr>
            <w:r w:rsidRPr="006E0655">
              <w:rPr>
                <w:rFonts w:ascii="Arial" w:hAnsi="Arial" w:cs="Arial"/>
                <w:noProof w:val="0"/>
                <w:color w:val="000000"/>
                <w:sz w:val="18"/>
                <w:szCs w:val="18"/>
              </w:rPr>
              <w:t>95% Confidence Interval</w:t>
            </w:r>
          </w:p>
        </w:tc>
      </w:tr>
      <w:tr w:rsidR="006E0655" w:rsidRPr="006E0655" w14:paraId="4058797E" w14:textId="77777777" w:rsidTr="006E0655">
        <w:trPr>
          <w:cantSplit/>
        </w:trPr>
        <w:tc>
          <w:tcPr>
            <w:tcW w:w="1177" w:type="dxa"/>
            <w:vMerge/>
            <w:tcBorders>
              <w:top w:val="single" w:sz="16" w:space="0" w:color="000000"/>
              <w:left w:val="single" w:sz="16" w:space="0" w:color="000000"/>
              <w:bottom w:val="nil"/>
              <w:right w:val="single" w:sz="16" w:space="0" w:color="000000"/>
            </w:tcBorders>
            <w:shd w:val="clear" w:color="auto" w:fill="FFFFFF"/>
            <w:vAlign w:val="bottom"/>
          </w:tcPr>
          <w:p w14:paraId="590CD9D1" w14:textId="77777777" w:rsidR="006E0655" w:rsidRPr="006E0655" w:rsidRDefault="006E0655" w:rsidP="006E0655">
            <w:pPr>
              <w:autoSpaceDE w:val="0"/>
              <w:autoSpaceDN w:val="0"/>
              <w:adjustRightInd w:val="0"/>
              <w:spacing w:after="0" w:line="240" w:lineRule="auto"/>
              <w:rPr>
                <w:rFonts w:ascii="Arial" w:hAnsi="Arial" w:cs="Arial"/>
                <w:noProof w:val="0"/>
                <w:color w:val="000000"/>
                <w:sz w:val="18"/>
                <w:szCs w:val="18"/>
              </w:rPr>
            </w:pPr>
          </w:p>
        </w:tc>
        <w:tc>
          <w:tcPr>
            <w:tcW w:w="1086" w:type="dxa"/>
            <w:vMerge/>
            <w:tcBorders>
              <w:top w:val="single" w:sz="16" w:space="0" w:color="000000"/>
              <w:left w:val="single" w:sz="16" w:space="0" w:color="000000"/>
            </w:tcBorders>
            <w:shd w:val="clear" w:color="auto" w:fill="FFFFFF"/>
            <w:vAlign w:val="bottom"/>
          </w:tcPr>
          <w:p w14:paraId="5D0D1824" w14:textId="77777777" w:rsidR="006E0655" w:rsidRPr="006E0655" w:rsidRDefault="006E0655" w:rsidP="006E0655">
            <w:pPr>
              <w:autoSpaceDE w:val="0"/>
              <w:autoSpaceDN w:val="0"/>
              <w:adjustRightInd w:val="0"/>
              <w:spacing w:after="0" w:line="240" w:lineRule="auto"/>
              <w:rPr>
                <w:rFonts w:ascii="Arial" w:hAnsi="Arial" w:cs="Arial"/>
                <w:noProof w:val="0"/>
                <w:color w:val="000000"/>
                <w:sz w:val="18"/>
                <w:szCs w:val="18"/>
              </w:rPr>
            </w:pPr>
          </w:p>
        </w:tc>
        <w:tc>
          <w:tcPr>
            <w:tcW w:w="1070" w:type="dxa"/>
            <w:vMerge/>
            <w:tcBorders>
              <w:top w:val="single" w:sz="16" w:space="0" w:color="000000"/>
            </w:tcBorders>
            <w:shd w:val="clear" w:color="auto" w:fill="FFFFFF"/>
            <w:vAlign w:val="bottom"/>
          </w:tcPr>
          <w:p w14:paraId="5A640886" w14:textId="77777777" w:rsidR="006E0655" w:rsidRPr="006E0655" w:rsidRDefault="006E0655" w:rsidP="006E0655">
            <w:pPr>
              <w:autoSpaceDE w:val="0"/>
              <w:autoSpaceDN w:val="0"/>
              <w:adjustRightInd w:val="0"/>
              <w:spacing w:after="0" w:line="240" w:lineRule="auto"/>
              <w:rPr>
                <w:rFonts w:ascii="Arial" w:hAnsi="Arial" w:cs="Arial"/>
                <w:noProof w:val="0"/>
                <w:color w:val="000000"/>
                <w:sz w:val="18"/>
                <w:szCs w:val="18"/>
              </w:rPr>
            </w:pPr>
          </w:p>
        </w:tc>
        <w:tc>
          <w:tcPr>
            <w:tcW w:w="1025" w:type="dxa"/>
            <w:vMerge/>
            <w:tcBorders>
              <w:top w:val="single" w:sz="16" w:space="0" w:color="000000"/>
            </w:tcBorders>
            <w:shd w:val="clear" w:color="auto" w:fill="FFFFFF"/>
            <w:vAlign w:val="bottom"/>
          </w:tcPr>
          <w:p w14:paraId="4AA7E8A7" w14:textId="77777777" w:rsidR="006E0655" w:rsidRPr="006E0655" w:rsidRDefault="006E0655" w:rsidP="006E0655">
            <w:pPr>
              <w:autoSpaceDE w:val="0"/>
              <w:autoSpaceDN w:val="0"/>
              <w:adjustRightInd w:val="0"/>
              <w:spacing w:after="0" w:line="240" w:lineRule="auto"/>
              <w:rPr>
                <w:rFonts w:ascii="Arial" w:hAnsi="Arial" w:cs="Arial"/>
                <w:noProof w:val="0"/>
                <w:color w:val="000000"/>
                <w:sz w:val="18"/>
                <w:szCs w:val="18"/>
              </w:rPr>
            </w:pPr>
          </w:p>
        </w:tc>
        <w:tc>
          <w:tcPr>
            <w:tcW w:w="1025" w:type="dxa"/>
            <w:vMerge/>
            <w:tcBorders>
              <w:top w:val="single" w:sz="16" w:space="0" w:color="000000"/>
            </w:tcBorders>
            <w:shd w:val="clear" w:color="auto" w:fill="FFFFFF"/>
            <w:vAlign w:val="bottom"/>
          </w:tcPr>
          <w:p w14:paraId="26951EB1" w14:textId="77777777" w:rsidR="006E0655" w:rsidRPr="006E0655" w:rsidRDefault="006E0655" w:rsidP="006E0655">
            <w:pPr>
              <w:autoSpaceDE w:val="0"/>
              <w:autoSpaceDN w:val="0"/>
              <w:adjustRightInd w:val="0"/>
              <w:spacing w:after="0" w:line="240" w:lineRule="auto"/>
              <w:rPr>
                <w:rFonts w:ascii="Arial" w:hAnsi="Arial" w:cs="Arial"/>
                <w:noProof w:val="0"/>
                <w:color w:val="000000"/>
                <w:sz w:val="18"/>
                <w:szCs w:val="18"/>
              </w:rPr>
            </w:pPr>
          </w:p>
        </w:tc>
        <w:tc>
          <w:tcPr>
            <w:tcW w:w="1025" w:type="dxa"/>
            <w:vMerge/>
            <w:tcBorders>
              <w:top w:val="single" w:sz="16" w:space="0" w:color="000000"/>
            </w:tcBorders>
            <w:shd w:val="clear" w:color="auto" w:fill="FFFFFF"/>
            <w:vAlign w:val="bottom"/>
          </w:tcPr>
          <w:p w14:paraId="41C745D7" w14:textId="77777777" w:rsidR="006E0655" w:rsidRPr="006E0655" w:rsidRDefault="006E0655" w:rsidP="006E0655">
            <w:pPr>
              <w:autoSpaceDE w:val="0"/>
              <w:autoSpaceDN w:val="0"/>
              <w:adjustRightInd w:val="0"/>
              <w:spacing w:after="0" w:line="240" w:lineRule="auto"/>
              <w:rPr>
                <w:rFonts w:ascii="Arial" w:hAnsi="Arial" w:cs="Arial"/>
                <w:noProof w:val="0"/>
                <w:color w:val="000000"/>
                <w:sz w:val="18"/>
                <w:szCs w:val="18"/>
              </w:rPr>
            </w:pPr>
          </w:p>
        </w:tc>
        <w:tc>
          <w:tcPr>
            <w:tcW w:w="1408" w:type="dxa"/>
            <w:tcBorders>
              <w:bottom w:val="single" w:sz="16" w:space="0" w:color="000000"/>
            </w:tcBorders>
            <w:shd w:val="clear" w:color="auto" w:fill="FFFFFF"/>
            <w:vAlign w:val="bottom"/>
          </w:tcPr>
          <w:p w14:paraId="14CF2545" w14:textId="77777777" w:rsidR="006E0655" w:rsidRPr="006E0655" w:rsidRDefault="006E0655" w:rsidP="006E0655">
            <w:pPr>
              <w:autoSpaceDE w:val="0"/>
              <w:autoSpaceDN w:val="0"/>
              <w:adjustRightInd w:val="0"/>
              <w:spacing w:after="0" w:line="320" w:lineRule="atLeast"/>
              <w:ind w:left="60" w:right="60"/>
              <w:jc w:val="center"/>
              <w:rPr>
                <w:rFonts w:ascii="Arial" w:hAnsi="Arial" w:cs="Arial"/>
                <w:noProof w:val="0"/>
                <w:color w:val="000000"/>
                <w:sz w:val="18"/>
                <w:szCs w:val="18"/>
              </w:rPr>
            </w:pPr>
            <w:r w:rsidRPr="006E0655">
              <w:rPr>
                <w:rFonts w:ascii="Arial" w:hAnsi="Arial" w:cs="Arial"/>
                <w:noProof w:val="0"/>
                <w:color w:val="000000"/>
                <w:sz w:val="18"/>
                <w:szCs w:val="18"/>
              </w:rPr>
              <w:t>Lower Bound</w:t>
            </w:r>
          </w:p>
        </w:tc>
        <w:tc>
          <w:tcPr>
            <w:tcW w:w="1408" w:type="dxa"/>
            <w:tcBorders>
              <w:bottom w:val="single" w:sz="16" w:space="0" w:color="000000"/>
              <w:right w:val="single" w:sz="16" w:space="0" w:color="000000"/>
            </w:tcBorders>
            <w:shd w:val="clear" w:color="auto" w:fill="FFFFFF"/>
            <w:vAlign w:val="bottom"/>
          </w:tcPr>
          <w:p w14:paraId="69D58B93" w14:textId="77777777" w:rsidR="006E0655" w:rsidRPr="006E0655" w:rsidRDefault="006E0655" w:rsidP="006E0655">
            <w:pPr>
              <w:autoSpaceDE w:val="0"/>
              <w:autoSpaceDN w:val="0"/>
              <w:adjustRightInd w:val="0"/>
              <w:spacing w:after="0" w:line="320" w:lineRule="atLeast"/>
              <w:ind w:left="60" w:right="60"/>
              <w:jc w:val="center"/>
              <w:rPr>
                <w:rFonts w:ascii="Arial" w:hAnsi="Arial" w:cs="Arial"/>
                <w:noProof w:val="0"/>
                <w:color w:val="000000"/>
                <w:sz w:val="18"/>
                <w:szCs w:val="18"/>
              </w:rPr>
            </w:pPr>
            <w:r w:rsidRPr="006E0655">
              <w:rPr>
                <w:rFonts w:ascii="Arial" w:hAnsi="Arial" w:cs="Arial"/>
                <w:noProof w:val="0"/>
                <w:color w:val="000000"/>
                <w:sz w:val="18"/>
                <w:szCs w:val="18"/>
              </w:rPr>
              <w:t>Upper Bound</w:t>
            </w:r>
          </w:p>
        </w:tc>
      </w:tr>
      <w:tr w:rsidR="006E0655" w:rsidRPr="006E0655" w14:paraId="65EC4F29" w14:textId="77777777" w:rsidTr="006E0655">
        <w:trPr>
          <w:cantSplit/>
        </w:trPr>
        <w:tc>
          <w:tcPr>
            <w:tcW w:w="1177" w:type="dxa"/>
            <w:tcBorders>
              <w:top w:val="single" w:sz="16" w:space="0" w:color="000000"/>
              <w:left w:val="single" w:sz="16" w:space="0" w:color="000000"/>
              <w:bottom w:val="nil"/>
              <w:right w:val="single" w:sz="16" w:space="0" w:color="000000"/>
            </w:tcBorders>
            <w:shd w:val="clear" w:color="auto" w:fill="FFFFFF"/>
          </w:tcPr>
          <w:p w14:paraId="1D39B09D" w14:textId="77777777" w:rsidR="006E0655" w:rsidRPr="006E0655" w:rsidRDefault="006E0655" w:rsidP="006E0655">
            <w:pPr>
              <w:autoSpaceDE w:val="0"/>
              <w:autoSpaceDN w:val="0"/>
              <w:adjustRightInd w:val="0"/>
              <w:spacing w:after="0" w:line="320" w:lineRule="atLeast"/>
              <w:ind w:left="60" w:right="60"/>
              <w:rPr>
                <w:rFonts w:ascii="Arial" w:hAnsi="Arial" w:cs="Arial"/>
                <w:noProof w:val="0"/>
                <w:color w:val="000000"/>
                <w:sz w:val="18"/>
                <w:szCs w:val="18"/>
              </w:rPr>
            </w:pPr>
            <w:r w:rsidRPr="006E0655">
              <w:rPr>
                <w:rFonts w:ascii="Arial" w:hAnsi="Arial" w:cs="Arial"/>
                <w:noProof w:val="0"/>
                <w:color w:val="000000"/>
                <w:sz w:val="18"/>
                <w:szCs w:val="18"/>
              </w:rPr>
              <w:t>Intercept</w:t>
            </w:r>
          </w:p>
        </w:tc>
        <w:tc>
          <w:tcPr>
            <w:tcW w:w="1086" w:type="dxa"/>
            <w:tcBorders>
              <w:top w:val="single" w:sz="16" w:space="0" w:color="000000"/>
              <w:left w:val="single" w:sz="16" w:space="0" w:color="000000"/>
              <w:bottom w:val="nil"/>
            </w:tcBorders>
            <w:shd w:val="clear" w:color="auto" w:fill="FFFFFF"/>
            <w:vAlign w:val="center"/>
          </w:tcPr>
          <w:p w14:paraId="493948B5"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6.866321</w:t>
            </w:r>
          </w:p>
        </w:tc>
        <w:tc>
          <w:tcPr>
            <w:tcW w:w="1070" w:type="dxa"/>
            <w:tcBorders>
              <w:top w:val="single" w:sz="16" w:space="0" w:color="000000"/>
              <w:bottom w:val="nil"/>
            </w:tcBorders>
            <w:shd w:val="clear" w:color="auto" w:fill="FFFFFF"/>
            <w:vAlign w:val="center"/>
          </w:tcPr>
          <w:p w14:paraId="35A72125"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.022668</w:t>
            </w:r>
          </w:p>
        </w:tc>
        <w:tc>
          <w:tcPr>
            <w:tcW w:w="1025" w:type="dxa"/>
            <w:tcBorders>
              <w:top w:val="single" w:sz="16" w:space="0" w:color="000000"/>
              <w:bottom w:val="nil"/>
            </w:tcBorders>
            <w:shd w:val="clear" w:color="auto" w:fill="FFFFFF"/>
            <w:vAlign w:val="center"/>
          </w:tcPr>
          <w:p w14:paraId="67AF56AA"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57.228</w:t>
            </w:r>
          </w:p>
        </w:tc>
        <w:tc>
          <w:tcPr>
            <w:tcW w:w="1025" w:type="dxa"/>
            <w:tcBorders>
              <w:top w:val="single" w:sz="16" w:space="0" w:color="000000"/>
              <w:bottom w:val="nil"/>
            </w:tcBorders>
            <w:shd w:val="clear" w:color="auto" w:fill="FFFFFF"/>
            <w:vAlign w:val="center"/>
          </w:tcPr>
          <w:p w14:paraId="4C9CA9E0"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302.912</w:t>
            </w:r>
          </w:p>
        </w:tc>
        <w:tc>
          <w:tcPr>
            <w:tcW w:w="1025" w:type="dxa"/>
            <w:tcBorders>
              <w:top w:val="single" w:sz="16" w:space="0" w:color="000000"/>
              <w:bottom w:val="nil"/>
            </w:tcBorders>
            <w:shd w:val="clear" w:color="auto" w:fill="FFFFFF"/>
            <w:vAlign w:val="center"/>
          </w:tcPr>
          <w:p w14:paraId="312DC25B"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.000</w:t>
            </w:r>
          </w:p>
        </w:tc>
        <w:tc>
          <w:tcPr>
            <w:tcW w:w="1408" w:type="dxa"/>
            <w:tcBorders>
              <w:top w:val="single" w:sz="16" w:space="0" w:color="000000"/>
              <w:bottom w:val="nil"/>
            </w:tcBorders>
            <w:shd w:val="clear" w:color="auto" w:fill="FFFFFF"/>
            <w:vAlign w:val="center"/>
          </w:tcPr>
          <w:p w14:paraId="4385D794"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6.820934</w:t>
            </w:r>
          </w:p>
        </w:tc>
        <w:tc>
          <w:tcPr>
            <w:tcW w:w="1408" w:type="dxa"/>
            <w:tcBorders>
              <w:top w:val="single" w:sz="16" w:space="0" w:color="000000"/>
              <w:bottom w:val="nil"/>
              <w:right w:val="single" w:sz="16" w:space="0" w:color="000000"/>
            </w:tcBorders>
            <w:shd w:val="clear" w:color="auto" w:fill="FFFFFF"/>
            <w:vAlign w:val="center"/>
          </w:tcPr>
          <w:p w14:paraId="00AC1D4A"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6.911709</w:t>
            </w:r>
          </w:p>
        </w:tc>
      </w:tr>
      <w:tr w:rsidR="006E0655" w:rsidRPr="006E0655" w14:paraId="3ACC1AFE" w14:textId="77777777" w:rsidTr="006E0655">
        <w:trPr>
          <w:cantSplit/>
        </w:trPr>
        <w:tc>
          <w:tcPr>
            <w:tcW w:w="1177" w:type="dxa"/>
            <w:tcBorders>
              <w:top w:val="nil"/>
              <w:left w:val="single" w:sz="16" w:space="0" w:color="000000"/>
              <w:bottom w:val="single" w:sz="16" w:space="0" w:color="000000"/>
              <w:right w:val="single" w:sz="16" w:space="0" w:color="000000"/>
            </w:tcBorders>
            <w:shd w:val="clear" w:color="auto" w:fill="FFFFFF"/>
          </w:tcPr>
          <w:p w14:paraId="35A5C957" w14:textId="77777777" w:rsidR="006E0655" w:rsidRPr="006E0655" w:rsidRDefault="006E0655" w:rsidP="006E0655">
            <w:pPr>
              <w:autoSpaceDE w:val="0"/>
              <w:autoSpaceDN w:val="0"/>
              <w:adjustRightInd w:val="0"/>
              <w:spacing w:after="0" w:line="320" w:lineRule="atLeast"/>
              <w:ind w:left="60" w:right="60"/>
              <w:rPr>
                <w:rFonts w:ascii="Arial" w:hAnsi="Arial" w:cs="Arial"/>
                <w:noProof w:val="0"/>
                <w:color w:val="000000"/>
                <w:sz w:val="18"/>
                <w:szCs w:val="18"/>
              </w:rPr>
            </w:pPr>
            <w:proofErr w:type="gramStart"/>
            <w:r w:rsidRPr="006E0655">
              <w:rPr>
                <w:rFonts w:ascii="Arial" w:hAnsi="Arial" w:cs="Arial"/>
                <w:noProof w:val="0"/>
                <w:color w:val="000000"/>
                <w:sz w:val="18"/>
                <w:szCs w:val="18"/>
              </w:rPr>
              <w:t>valenceE</w:t>
            </w:r>
            <w:proofErr w:type="gramEnd"/>
          </w:p>
        </w:tc>
        <w:tc>
          <w:tcPr>
            <w:tcW w:w="1086" w:type="dxa"/>
            <w:tcBorders>
              <w:top w:val="nil"/>
              <w:left w:val="single" w:sz="16" w:space="0" w:color="000000"/>
              <w:bottom w:val="single" w:sz="16" w:space="0" w:color="000000"/>
            </w:tcBorders>
            <w:shd w:val="clear" w:color="auto" w:fill="FFFFFF"/>
            <w:vAlign w:val="center"/>
          </w:tcPr>
          <w:p w14:paraId="3429CDB2"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-.161572</w:t>
            </w:r>
          </w:p>
        </w:tc>
        <w:tc>
          <w:tcPr>
            <w:tcW w:w="1070" w:type="dxa"/>
            <w:tcBorders>
              <w:top w:val="nil"/>
              <w:bottom w:val="single" w:sz="16" w:space="0" w:color="000000"/>
            </w:tcBorders>
            <w:shd w:val="clear" w:color="auto" w:fill="FFFFFF"/>
            <w:vAlign w:val="center"/>
          </w:tcPr>
          <w:p w14:paraId="42C4FD41"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.022173</w:t>
            </w:r>
          </w:p>
        </w:tc>
        <w:tc>
          <w:tcPr>
            <w:tcW w:w="1025" w:type="dxa"/>
            <w:tcBorders>
              <w:top w:val="nil"/>
              <w:bottom w:val="single" w:sz="16" w:space="0" w:color="000000"/>
            </w:tcBorders>
            <w:shd w:val="clear" w:color="auto" w:fill="FFFFFF"/>
            <w:vAlign w:val="center"/>
          </w:tcPr>
          <w:p w14:paraId="1A348D6B"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51.249</w:t>
            </w:r>
          </w:p>
        </w:tc>
        <w:tc>
          <w:tcPr>
            <w:tcW w:w="1025" w:type="dxa"/>
            <w:tcBorders>
              <w:top w:val="nil"/>
              <w:bottom w:val="single" w:sz="16" w:space="0" w:color="000000"/>
            </w:tcBorders>
            <w:shd w:val="clear" w:color="auto" w:fill="FFFFFF"/>
            <w:vAlign w:val="center"/>
          </w:tcPr>
          <w:p w14:paraId="6D21FD70"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-7.287</w:t>
            </w:r>
          </w:p>
        </w:tc>
        <w:tc>
          <w:tcPr>
            <w:tcW w:w="1025" w:type="dxa"/>
            <w:tcBorders>
              <w:top w:val="nil"/>
              <w:bottom w:val="single" w:sz="16" w:space="0" w:color="000000"/>
            </w:tcBorders>
            <w:shd w:val="clear" w:color="auto" w:fill="FFFFFF"/>
            <w:vAlign w:val="center"/>
          </w:tcPr>
          <w:p w14:paraId="4C049B09"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.000</w:t>
            </w:r>
          </w:p>
        </w:tc>
        <w:tc>
          <w:tcPr>
            <w:tcW w:w="1408" w:type="dxa"/>
            <w:tcBorders>
              <w:top w:val="nil"/>
              <w:bottom w:val="single" w:sz="16" w:space="0" w:color="000000"/>
            </w:tcBorders>
            <w:shd w:val="clear" w:color="auto" w:fill="FFFFFF"/>
            <w:vAlign w:val="center"/>
          </w:tcPr>
          <w:p w14:paraId="67BC9118"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-.206080</w:t>
            </w:r>
          </w:p>
        </w:tc>
        <w:tc>
          <w:tcPr>
            <w:tcW w:w="1408" w:type="dxa"/>
            <w:tcBorders>
              <w:top w:val="nil"/>
              <w:bottom w:val="single" w:sz="16" w:space="0" w:color="000000"/>
              <w:right w:val="single" w:sz="16" w:space="0" w:color="000000"/>
            </w:tcBorders>
            <w:shd w:val="clear" w:color="auto" w:fill="FFFFFF"/>
            <w:vAlign w:val="center"/>
          </w:tcPr>
          <w:p w14:paraId="481723FA"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-.117064</w:t>
            </w:r>
          </w:p>
        </w:tc>
      </w:tr>
      <w:tr w:rsidR="006E0655" w:rsidRPr="006E0655" w14:paraId="48BC0D5B" w14:textId="77777777" w:rsidTr="006E0655">
        <w:trPr>
          <w:cantSplit/>
        </w:trPr>
        <w:tc>
          <w:tcPr>
            <w:tcW w:w="9224" w:type="dxa"/>
            <w:gridSpan w:val="8"/>
            <w:tcBorders>
              <w:top w:val="nil"/>
              <w:left w:val="nil"/>
              <w:bottom w:val="nil"/>
              <w:right w:val="nil"/>
            </w:tcBorders>
            <w:shd w:val="clear" w:color="auto" w:fill="FFFFFF"/>
          </w:tcPr>
          <w:p w14:paraId="43344EB3" w14:textId="77777777" w:rsidR="006E0655" w:rsidRPr="006E0655" w:rsidRDefault="006E0655" w:rsidP="006E0655">
            <w:pPr>
              <w:autoSpaceDE w:val="0"/>
              <w:autoSpaceDN w:val="0"/>
              <w:adjustRightInd w:val="0"/>
              <w:spacing w:after="0" w:line="320" w:lineRule="atLeast"/>
              <w:ind w:left="60" w:right="60"/>
              <w:rPr>
                <w:rFonts w:ascii="Arial" w:hAnsi="Arial" w:cs="Arial"/>
                <w:noProof w:val="0"/>
                <w:color w:val="000000"/>
                <w:sz w:val="18"/>
                <w:szCs w:val="18"/>
              </w:rPr>
            </w:pPr>
            <w:r w:rsidRPr="006E0655">
              <w:rPr>
                <w:rFonts w:ascii="Arial" w:hAnsi="Arial" w:cs="Arial"/>
                <w:noProof w:val="0"/>
                <w:color w:val="000000"/>
                <w:sz w:val="18"/>
                <w:szCs w:val="18"/>
              </w:rPr>
              <w:t>a. Dependent Variable: logrt.</w:t>
            </w:r>
          </w:p>
        </w:tc>
      </w:tr>
      <w:tr w:rsidR="00623D91" w:rsidRPr="006E0655" w14:paraId="1C9CA553" w14:textId="77777777" w:rsidTr="006E0655">
        <w:trPr>
          <w:cantSplit/>
        </w:trPr>
        <w:tc>
          <w:tcPr>
            <w:tcW w:w="9224" w:type="dxa"/>
            <w:gridSpan w:val="8"/>
            <w:tcBorders>
              <w:top w:val="nil"/>
              <w:left w:val="nil"/>
              <w:bottom w:val="nil"/>
              <w:right w:val="nil"/>
            </w:tcBorders>
            <w:shd w:val="clear" w:color="auto" w:fill="FFFFFF"/>
          </w:tcPr>
          <w:p w14:paraId="71593E36" w14:textId="77777777" w:rsidR="00623D91" w:rsidRDefault="00623D91" w:rsidP="006E0655">
            <w:pPr>
              <w:autoSpaceDE w:val="0"/>
              <w:autoSpaceDN w:val="0"/>
              <w:adjustRightInd w:val="0"/>
              <w:spacing w:after="0" w:line="320" w:lineRule="atLeast"/>
              <w:ind w:left="60" w:right="60"/>
              <w:rPr>
                <w:rFonts w:ascii="Arial" w:hAnsi="Arial" w:cs="Arial"/>
                <w:noProof w:val="0"/>
                <w:color w:val="000000"/>
                <w:sz w:val="18"/>
                <w:szCs w:val="18"/>
              </w:rPr>
            </w:pPr>
          </w:p>
          <w:p w14:paraId="07B49BE0" w14:textId="77777777" w:rsidR="00623D91" w:rsidRDefault="00623D91" w:rsidP="006E0655">
            <w:pPr>
              <w:autoSpaceDE w:val="0"/>
              <w:autoSpaceDN w:val="0"/>
              <w:adjustRightInd w:val="0"/>
              <w:spacing w:after="0" w:line="320" w:lineRule="atLeast"/>
              <w:ind w:left="60" w:right="60"/>
              <w:rPr>
                <w:rFonts w:ascii="Arial" w:hAnsi="Arial" w:cs="Arial"/>
                <w:noProof w:val="0"/>
                <w:color w:val="000000"/>
                <w:sz w:val="18"/>
                <w:szCs w:val="18"/>
              </w:rPr>
            </w:pPr>
          </w:p>
          <w:p w14:paraId="36CC9666" w14:textId="77777777" w:rsidR="00623D91" w:rsidRDefault="00623D91" w:rsidP="006E0655">
            <w:pPr>
              <w:autoSpaceDE w:val="0"/>
              <w:autoSpaceDN w:val="0"/>
              <w:adjustRightInd w:val="0"/>
              <w:spacing w:after="0" w:line="320" w:lineRule="atLeast"/>
              <w:ind w:left="60" w:right="60"/>
              <w:rPr>
                <w:rFonts w:ascii="Arial" w:hAnsi="Arial" w:cs="Arial"/>
                <w:noProof w:val="0"/>
                <w:color w:val="000000"/>
                <w:sz w:val="18"/>
                <w:szCs w:val="18"/>
              </w:rPr>
            </w:pPr>
          </w:p>
          <w:p w14:paraId="61B29F78" w14:textId="77777777" w:rsidR="00623D91" w:rsidRPr="006E0655" w:rsidRDefault="00623D91" w:rsidP="006E0655">
            <w:pPr>
              <w:autoSpaceDE w:val="0"/>
              <w:autoSpaceDN w:val="0"/>
              <w:adjustRightInd w:val="0"/>
              <w:spacing w:after="0" w:line="320" w:lineRule="atLeast"/>
              <w:ind w:left="60" w:right="60"/>
              <w:rPr>
                <w:rFonts w:ascii="Arial" w:hAnsi="Arial" w:cs="Arial"/>
                <w:noProof w:val="0"/>
                <w:color w:val="000000"/>
                <w:sz w:val="18"/>
                <w:szCs w:val="18"/>
              </w:rPr>
            </w:pPr>
          </w:p>
        </w:tc>
      </w:tr>
    </w:tbl>
    <w:p w14:paraId="407F15C1" w14:textId="77777777" w:rsidR="006E0655" w:rsidRPr="006E0655" w:rsidRDefault="006E0655" w:rsidP="006E0655">
      <w:pPr>
        <w:autoSpaceDE w:val="0"/>
        <w:autoSpaceDN w:val="0"/>
        <w:adjustRightInd w:val="0"/>
        <w:spacing w:after="0" w:line="240" w:lineRule="auto"/>
        <w:rPr>
          <w:rFonts w:ascii="Times New Roman" w:hAnsi="Times New Roman" w:cs="Times New Roman"/>
          <w:noProof w:val="0"/>
          <w:sz w:val="24"/>
          <w:szCs w:val="24"/>
        </w:rPr>
      </w:pPr>
    </w:p>
    <w:tbl>
      <w:tblPr>
        <w:tblW w:w="107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525"/>
        <w:gridCol w:w="1025"/>
        <w:gridCol w:w="1072"/>
        <w:gridCol w:w="1104"/>
        <w:gridCol w:w="1056"/>
        <w:gridCol w:w="1056"/>
        <w:gridCol w:w="1451"/>
        <w:gridCol w:w="1451"/>
      </w:tblGrid>
      <w:tr w:rsidR="006E0655" w:rsidRPr="006E0655" w14:paraId="4B15D0A5" w14:textId="77777777">
        <w:trPr>
          <w:cantSplit/>
        </w:trPr>
        <w:tc>
          <w:tcPr>
            <w:tcW w:w="10735" w:type="dxa"/>
            <w:gridSpan w:val="8"/>
            <w:tcBorders>
              <w:top w:val="nil"/>
              <w:left w:val="nil"/>
              <w:bottom w:val="nil"/>
              <w:right w:val="nil"/>
            </w:tcBorders>
            <w:shd w:val="clear" w:color="auto" w:fill="FFFFFF"/>
            <w:vAlign w:val="center"/>
          </w:tcPr>
          <w:p w14:paraId="66725438" w14:textId="77777777" w:rsidR="006E0655" w:rsidRPr="006E0655" w:rsidRDefault="006E0655" w:rsidP="006E0655">
            <w:pPr>
              <w:autoSpaceDE w:val="0"/>
              <w:autoSpaceDN w:val="0"/>
              <w:adjustRightInd w:val="0"/>
              <w:spacing w:after="0" w:line="320" w:lineRule="atLeast"/>
              <w:ind w:left="60" w:right="60"/>
              <w:jc w:val="center"/>
              <w:rPr>
                <w:rFonts w:ascii="Arial" w:hAnsi="Arial" w:cs="Arial"/>
                <w:noProof w:val="0"/>
                <w:color w:val="000000"/>
                <w:sz w:val="18"/>
                <w:szCs w:val="18"/>
              </w:rPr>
            </w:pPr>
            <w:r w:rsidRPr="006E0655">
              <w:rPr>
                <w:rFonts w:ascii="Arial" w:hAnsi="Arial" w:cs="Arial"/>
                <w:b/>
                <w:bCs/>
                <w:noProof w:val="0"/>
                <w:color w:val="000000"/>
                <w:sz w:val="18"/>
                <w:szCs w:val="18"/>
              </w:rPr>
              <w:t>Estimates of Covariance Parameters</w:t>
            </w:r>
          </w:p>
        </w:tc>
      </w:tr>
      <w:tr w:rsidR="006E0655" w:rsidRPr="006E0655" w14:paraId="6EF9DA4A" w14:textId="77777777">
        <w:trPr>
          <w:cantSplit/>
        </w:trPr>
        <w:tc>
          <w:tcPr>
            <w:tcW w:w="3548" w:type="dxa"/>
            <w:gridSpan w:val="2"/>
            <w:vMerge w:val="restart"/>
            <w:tcBorders>
              <w:top w:val="single" w:sz="16" w:space="0" w:color="000000"/>
              <w:left w:val="single" w:sz="16" w:space="0" w:color="000000"/>
              <w:bottom w:val="nil"/>
              <w:right w:val="nil"/>
            </w:tcBorders>
            <w:shd w:val="clear" w:color="auto" w:fill="FFFFFF"/>
            <w:vAlign w:val="bottom"/>
          </w:tcPr>
          <w:p w14:paraId="1EF21DCA" w14:textId="77777777" w:rsidR="006E0655" w:rsidRPr="006E0655" w:rsidRDefault="006E0655" w:rsidP="006E0655">
            <w:pPr>
              <w:autoSpaceDE w:val="0"/>
              <w:autoSpaceDN w:val="0"/>
              <w:adjustRightInd w:val="0"/>
              <w:spacing w:after="0" w:line="320" w:lineRule="atLeast"/>
              <w:ind w:left="60" w:right="60"/>
              <w:rPr>
                <w:rFonts w:ascii="Arial" w:hAnsi="Arial" w:cs="Arial"/>
                <w:noProof w:val="0"/>
                <w:color w:val="000000"/>
                <w:sz w:val="18"/>
                <w:szCs w:val="18"/>
              </w:rPr>
            </w:pPr>
            <w:r w:rsidRPr="006E0655">
              <w:rPr>
                <w:rFonts w:ascii="Arial" w:hAnsi="Arial" w:cs="Arial"/>
                <w:noProof w:val="0"/>
                <w:color w:val="000000"/>
                <w:sz w:val="18"/>
                <w:szCs w:val="18"/>
              </w:rPr>
              <w:t>Parameter</w:t>
            </w:r>
          </w:p>
        </w:tc>
        <w:tc>
          <w:tcPr>
            <w:tcW w:w="1072" w:type="dxa"/>
            <w:vMerge w:val="restart"/>
            <w:tcBorders>
              <w:top w:val="single" w:sz="16" w:space="0" w:color="000000"/>
              <w:left w:val="single" w:sz="16" w:space="0" w:color="000000"/>
            </w:tcBorders>
            <w:shd w:val="clear" w:color="auto" w:fill="FFFFFF"/>
            <w:vAlign w:val="bottom"/>
          </w:tcPr>
          <w:p w14:paraId="496D8BAD" w14:textId="77777777" w:rsidR="006E0655" w:rsidRPr="006E0655" w:rsidRDefault="006E0655" w:rsidP="006E0655">
            <w:pPr>
              <w:autoSpaceDE w:val="0"/>
              <w:autoSpaceDN w:val="0"/>
              <w:adjustRightInd w:val="0"/>
              <w:spacing w:after="0" w:line="320" w:lineRule="atLeast"/>
              <w:ind w:left="60" w:right="60"/>
              <w:jc w:val="center"/>
              <w:rPr>
                <w:rFonts w:ascii="Arial" w:hAnsi="Arial" w:cs="Arial"/>
                <w:noProof w:val="0"/>
                <w:color w:val="000000"/>
                <w:sz w:val="18"/>
                <w:szCs w:val="18"/>
              </w:rPr>
            </w:pPr>
            <w:r w:rsidRPr="006E0655">
              <w:rPr>
                <w:rFonts w:ascii="Arial" w:hAnsi="Arial" w:cs="Arial"/>
                <w:noProof w:val="0"/>
                <w:color w:val="000000"/>
                <w:sz w:val="18"/>
                <w:szCs w:val="18"/>
              </w:rPr>
              <w:t>Estimate</w:t>
            </w:r>
          </w:p>
        </w:tc>
        <w:tc>
          <w:tcPr>
            <w:tcW w:w="1103" w:type="dxa"/>
            <w:vMerge w:val="restart"/>
            <w:tcBorders>
              <w:top w:val="single" w:sz="16" w:space="0" w:color="000000"/>
            </w:tcBorders>
            <w:shd w:val="clear" w:color="auto" w:fill="FFFFFF"/>
            <w:vAlign w:val="bottom"/>
          </w:tcPr>
          <w:p w14:paraId="0A9435A8" w14:textId="77777777" w:rsidR="006E0655" w:rsidRPr="006E0655" w:rsidRDefault="006E0655" w:rsidP="006E0655">
            <w:pPr>
              <w:autoSpaceDE w:val="0"/>
              <w:autoSpaceDN w:val="0"/>
              <w:adjustRightInd w:val="0"/>
              <w:spacing w:after="0" w:line="320" w:lineRule="atLeast"/>
              <w:ind w:left="60" w:right="60"/>
              <w:jc w:val="center"/>
              <w:rPr>
                <w:rFonts w:ascii="Arial" w:hAnsi="Arial" w:cs="Arial"/>
                <w:noProof w:val="0"/>
                <w:color w:val="000000"/>
                <w:sz w:val="18"/>
                <w:szCs w:val="18"/>
              </w:rPr>
            </w:pPr>
            <w:r w:rsidRPr="006E0655">
              <w:rPr>
                <w:rFonts w:ascii="Arial" w:hAnsi="Arial" w:cs="Arial"/>
                <w:noProof w:val="0"/>
                <w:color w:val="000000"/>
                <w:sz w:val="18"/>
                <w:szCs w:val="18"/>
              </w:rPr>
              <w:t>Std. Error</w:t>
            </w:r>
          </w:p>
        </w:tc>
        <w:tc>
          <w:tcPr>
            <w:tcW w:w="1056" w:type="dxa"/>
            <w:vMerge w:val="restart"/>
            <w:tcBorders>
              <w:top w:val="single" w:sz="16" w:space="0" w:color="000000"/>
            </w:tcBorders>
            <w:shd w:val="clear" w:color="auto" w:fill="FFFFFF"/>
            <w:vAlign w:val="bottom"/>
          </w:tcPr>
          <w:p w14:paraId="72DB1E48" w14:textId="77777777" w:rsidR="006E0655" w:rsidRPr="006E0655" w:rsidRDefault="006E0655" w:rsidP="006E0655">
            <w:pPr>
              <w:autoSpaceDE w:val="0"/>
              <w:autoSpaceDN w:val="0"/>
              <w:adjustRightInd w:val="0"/>
              <w:spacing w:after="0" w:line="320" w:lineRule="atLeast"/>
              <w:ind w:left="60" w:right="60"/>
              <w:jc w:val="center"/>
              <w:rPr>
                <w:rFonts w:ascii="Arial" w:hAnsi="Arial" w:cs="Arial"/>
                <w:noProof w:val="0"/>
                <w:color w:val="000000"/>
                <w:sz w:val="18"/>
                <w:szCs w:val="18"/>
              </w:rPr>
            </w:pPr>
            <w:r w:rsidRPr="006E0655">
              <w:rPr>
                <w:rFonts w:ascii="Arial" w:hAnsi="Arial" w:cs="Arial"/>
                <w:noProof w:val="0"/>
                <w:color w:val="000000"/>
                <w:sz w:val="18"/>
                <w:szCs w:val="18"/>
              </w:rPr>
              <w:t>Wald Z</w:t>
            </w:r>
          </w:p>
        </w:tc>
        <w:tc>
          <w:tcPr>
            <w:tcW w:w="1056" w:type="dxa"/>
            <w:vMerge w:val="restart"/>
            <w:tcBorders>
              <w:top w:val="single" w:sz="16" w:space="0" w:color="000000"/>
            </w:tcBorders>
            <w:shd w:val="clear" w:color="auto" w:fill="FFFFFF"/>
            <w:vAlign w:val="bottom"/>
          </w:tcPr>
          <w:p w14:paraId="5B25AF75" w14:textId="77777777" w:rsidR="006E0655" w:rsidRPr="006E0655" w:rsidRDefault="006E0655" w:rsidP="006E0655">
            <w:pPr>
              <w:autoSpaceDE w:val="0"/>
              <w:autoSpaceDN w:val="0"/>
              <w:adjustRightInd w:val="0"/>
              <w:spacing w:after="0" w:line="320" w:lineRule="atLeast"/>
              <w:ind w:left="60" w:right="60"/>
              <w:jc w:val="center"/>
              <w:rPr>
                <w:rFonts w:ascii="Arial" w:hAnsi="Arial" w:cs="Arial"/>
                <w:noProof w:val="0"/>
                <w:color w:val="000000"/>
                <w:sz w:val="18"/>
                <w:szCs w:val="18"/>
              </w:rPr>
            </w:pPr>
            <w:r w:rsidRPr="006E0655">
              <w:rPr>
                <w:rFonts w:ascii="Arial" w:hAnsi="Arial" w:cs="Arial"/>
                <w:noProof w:val="0"/>
                <w:color w:val="000000"/>
                <w:sz w:val="18"/>
                <w:szCs w:val="18"/>
              </w:rPr>
              <w:t>Sig.</w:t>
            </w:r>
          </w:p>
        </w:tc>
        <w:tc>
          <w:tcPr>
            <w:tcW w:w="2900" w:type="dxa"/>
            <w:gridSpan w:val="2"/>
            <w:tcBorders>
              <w:top w:val="single" w:sz="16" w:space="0" w:color="000000"/>
              <w:right w:val="single" w:sz="16" w:space="0" w:color="000000"/>
            </w:tcBorders>
            <w:shd w:val="clear" w:color="auto" w:fill="FFFFFF"/>
            <w:vAlign w:val="bottom"/>
          </w:tcPr>
          <w:p w14:paraId="4FC90CB8" w14:textId="77777777" w:rsidR="006E0655" w:rsidRPr="006E0655" w:rsidRDefault="006E0655" w:rsidP="006E0655">
            <w:pPr>
              <w:autoSpaceDE w:val="0"/>
              <w:autoSpaceDN w:val="0"/>
              <w:adjustRightInd w:val="0"/>
              <w:spacing w:after="0" w:line="320" w:lineRule="atLeast"/>
              <w:ind w:left="60" w:right="60"/>
              <w:jc w:val="center"/>
              <w:rPr>
                <w:rFonts w:ascii="Arial" w:hAnsi="Arial" w:cs="Arial"/>
                <w:noProof w:val="0"/>
                <w:color w:val="000000"/>
                <w:sz w:val="18"/>
                <w:szCs w:val="18"/>
              </w:rPr>
            </w:pPr>
            <w:r w:rsidRPr="006E0655">
              <w:rPr>
                <w:rFonts w:ascii="Arial" w:hAnsi="Arial" w:cs="Arial"/>
                <w:noProof w:val="0"/>
                <w:color w:val="000000"/>
                <w:sz w:val="18"/>
                <w:szCs w:val="18"/>
              </w:rPr>
              <w:t>95% Confidence Interval</w:t>
            </w:r>
          </w:p>
        </w:tc>
      </w:tr>
      <w:tr w:rsidR="006E0655" w:rsidRPr="006E0655" w14:paraId="3B8A9B7C" w14:textId="77777777">
        <w:trPr>
          <w:cantSplit/>
        </w:trPr>
        <w:tc>
          <w:tcPr>
            <w:tcW w:w="3548" w:type="dxa"/>
            <w:gridSpan w:val="2"/>
            <w:vMerge/>
            <w:tcBorders>
              <w:top w:val="single" w:sz="16" w:space="0" w:color="000000"/>
              <w:left w:val="single" w:sz="16" w:space="0" w:color="000000"/>
              <w:bottom w:val="nil"/>
              <w:right w:val="nil"/>
            </w:tcBorders>
            <w:shd w:val="clear" w:color="auto" w:fill="FFFFFF"/>
            <w:vAlign w:val="bottom"/>
          </w:tcPr>
          <w:p w14:paraId="023834DC" w14:textId="77777777" w:rsidR="006E0655" w:rsidRPr="006E0655" w:rsidRDefault="006E0655" w:rsidP="006E0655">
            <w:pPr>
              <w:autoSpaceDE w:val="0"/>
              <w:autoSpaceDN w:val="0"/>
              <w:adjustRightInd w:val="0"/>
              <w:spacing w:after="0" w:line="240" w:lineRule="auto"/>
              <w:rPr>
                <w:rFonts w:ascii="Arial" w:hAnsi="Arial" w:cs="Arial"/>
                <w:noProof w:val="0"/>
                <w:color w:val="000000"/>
                <w:sz w:val="18"/>
                <w:szCs w:val="18"/>
              </w:rPr>
            </w:pPr>
          </w:p>
        </w:tc>
        <w:tc>
          <w:tcPr>
            <w:tcW w:w="1072" w:type="dxa"/>
            <w:vMerge/>
            <w:tcBorders>
              <w:top w:val="single" w:sz="16" w:space="0" w:color="000000"/>
              <w:left w:val="single" w:sz="16" w:space="0" w:color="000000"/>
            </w:tcBorders>
            <w:shd w:val="clear" w:color="auto" w:fill="FFFFFF"/>
            <w:vAlign w:val="bottom"/>
          </w:tcPr>
          <w:p w14:paraId="415085A8" w14:textId="77777777" w:rsidR="006E0655" w:rsidRPr="006E0655" w:rsidRDefault="006E0655" w:rsidP="006E0655">
            <w:pPr>
              <w:autoSpaceDE w:val="0"/>
              <w:autoSpaceDN w:val="0"/>
              <w:adjustRightInd w:val="0"/>
              <w:spacing w:after="0" w:line="240" w:lineRule="auto"/>
              <w:rPr>
                <w:rFonts w:ascii="Arial" w:hAnsi="Arial" w:cs="Arial"/>
                <w:noProof w:val="0"/>
                <w:color w:val="000000"/>
                <w:sz w:val="18"/>
                <w:szCs w:val="18"/>
              </w:rPr>
            </w:pPr>
          </w:p>
        </w:tc>
        <w:tc>
          <w:tcPr>
            <w:tcW w:w="1103" w:type="dxa"/>
            <w:vMerge/>
            <w:tcBorders>
              <w:top w:val="single" w:sz="16" w:space="0" w:color="000000"/>
            </w:tcBorders>
            <w:shd w:val="clear" w:color="auto" w:fill="FFFFFF"/>
            <w:vAlign w:val="bottom"/>
          </w:tcPr>
          <w:p w14:paraId="49245E8A" w14:textId="77777777" w:rsidR="006E0655" w:rsidRPr="006E0655" w:rsidRDefault="006E0655" w:rsidP="006E0655">
            <w:pPr>
              <w:autoSpaceDE w:val="0"/>
              <w:autoSpaceDN w:val="0"/>
              <w:adjustRightInd w:val="0"/>
              <w:spacing w:after="0" w:line="240" w:lineRule="auto"/>
              <w:rPr>
                <w:rFonts w:ascii="Arial" w:hAnsi="Arial" w:cs="Arial"/>
                <w:noProof w:val="0"/>
                <w:color w:val="000000"/>
                <w:sz w:val="18"/>
                <w:szCs w:val="18"/>
              </w:rPr>
            </w:pPr>
          </w:p>
        </w:tc>
        <w:tc>
          <w:tcPr>
            <w:tcW w:w="1056" w:type="dxa"/>
            <w:vMerge/>
            <w:tcBorders>
              <w:top w:val="single" w:sz="16" w:space="0" w:color="000000"/>
            </w:tcBorders>
            <w:shd w:val="clear" w:color="auto" w:fill="FFFFFF"/>
            <w:vAlign w:val="bottom"/>
          </w:tcPr>
          <w:p w14:paraId="134BC32E" w14:textId="77777777" w:rsidR="006E0655" w:rsidRPr="006E0655" w:rsidRDefault="006E0655" w:rsidP="006E0655">
            <w:pPr>
              <w:autoSpaceDE w:val="0"/>
              <w:autoSpaceDN w:val="0"/>
              <w:adjustRightInd w:val="0"/>
              <w:spacing w:after="0" w:line="240" w:lineRule="auto"/>
              <w:rPr>
                <w:rFonts w:ascii="Arial" w:hAnsi="Arial" w:cs="Arial"/>
                <w:noProof w:val="0"/>
                <w:color w:val="000000"/>
                <w:sz w:val="18"/>
                <w:szCs w:val="18"/>
              </w:rPr>
            </w:pPr>
          </w:p>
        </w:tc>
        <w:tc>
          <w:tcPr>
            <w:tcW w:w="1056" w:type="dxa"/>
            <w:vMerge/>
            <w:tcBorders>
              <w:top w:val="single" w:sz="16" w:space="0" w:color="000000"/>
            </w:tcBorders>
            <w:shd w:val="clear" w:color="auto" w:fill="FFFFFF"/>
            <w:vAlign w:val="bottom"/>
          </w:tcPr>
          <w:p w14:paraId="5C8B7687" w14:textId="77777777" w:rsidR="006E0655" w:rsidRPr="006E0655" w:rsidRDefault="006E0655" w:rsidP="006E0655">
            <w:pPr>
              <w:autoSpaceDE w:val="0"/>
              <w:autoSpaceDN w:val="0"/>
              <w:adjustRightInd w:val="0"/>
              <w:spacing w:after="0" w:line="240" w:lineRule="auto"/>
              <w:rPr>
                <w:rFonts w:ascii="Arial" w:hAnsi="Arial" w:cs="Arial"/>
                <w:noProof w:val="0"/>
                <w:color w:val="000000"/>
                <w:sz w:val="18"/>
                <w:szCs w:val="18"/>
              </w:rPr>
            </w:pPr>
          </w:p>
        </w:tc>
        <w:tc>
          <w:tcPr>
            <w:tcW w:w="1450" w:type="dxa"/>
            <w:tcBorders>
              <w:bottom w:val="single" w:sz="16" w:space="0" w:color="000000"/>
            </w:tcBorders>
            <w:shd w:val="clear" w:color="auto" w:fill="FFFFFF"/>
            <w:vAlign w:val="bottom"/>
          </w:tcPr>
          <w:p w14:paraId="6D4F096F" w14:textId="77777777" w:rsidR="006E0655" w:rsidRPr="006E0655" w:rsidRDefault="006E0655" w:rsidP="006E0655">
            <w:pPr>
              <w:autoSpaceDE w:val="0"/>
              <w:autoSpaceDN w:val="0"/>
              <w:adjustRightInd w:val="0"/>
              <w:spacing w:after="0" w:line="320" w:lineRule="atLeast"/>
              <w:ind w:left="60" w:right="60"/>
              <w:jc w:val="center"/>
              <w:rPr>
                <w:rFonts w:ascii="Arial" w:hAnsi="Arial" w:cs="Arial"/>
                <w:noProof w:val="0"/>
                <w:color w:val="000000"/>
                <w:sz w:val="18"/>
                <w:szCs w:val="18"/>
              </w:rPr>
            </w:pPr>
            <w:r w:rsidRPr="006E0655">
              <w:rPr>
                <w:rFonts w:ascii="Arial" w:hAnsi="Arial" w:cs="Arial"/>
                <w:noProof w:val="0"/>
                <w:color w:val="000000"/>
                <w:sz w:val="18"/>
                <w:szCs w:val="18"/>
              </w:rPr>
              <w:t>Lower Bound</w:t>
            </w:r>
          </w:p>
        </w:tc>
        <w:tc>
          <w:tcPr>
            <w:tcW w:w="1450" w:type="dxa"/>
            <w:tcBorders>
              <w:bottom w:val="single" w:sz="16" w:space="0" w:color="000000"/>
              <w:right w:val="single" w:sz="16" w:space="0" w:color="000000"/>
            </w:tcBorders>
            <w:shd w:val="clear" w:color="auto" w:fill="FFFFFF"/>
            <w:vAlign w:val="bottom"/>
          </w:tcPr>
          <w:p w14:paraId="0C29D2DA" w14:textId="77777777" w:rsidR="006E0655" w:rsidRPr="006E0655" w:rsidRDefault="006E0655" w:rsidP="006E0655">
            <w:pPr>
              <w:autoSpaceDE w:val="0"/>
              <w:autoSpaceDN w:val="0"/>
              <w:adjustRightInd w:val="0"/>
              <w:spacing w:after="0" w:line="320" w:lineRule="atLeast"/>
              <w:ind w:left="60" w:right="60"/>
              <w:jc w:val="center"/>
              <w:rPr>
                <w:rFonts w:ascii="Arial" w:hAnsi="Arial" w:cs="Arial"/>
                <w:noProof w:val="0"/>
                <w:color w:val="000000"/>
                <w:sz w:val="18"/>
                <w:szCs w:val="18"/>
              </w:rPr>
            </w:pPr>
            <w:r w:rsidRPr="006E0655">
              <w:rPr>
                <w:rFonts w:ascii="Arial" w:hAnsi="Arial" w:cs="Arial"/>
                <w:noProof w:val="0"/>
                <w:color w:val="000000"/>
                <w:sz w:val="18"/>
                <w:szCs w:val="18"/>
              </w:rPr>
              <w:t>Upper Bound</w:t>
            </w:r>
          </w:p>
        </w:tc>
      </w:tr>
      <w:tr w:rsidR="006E0655" w:rsidRPr="006E0655" w14:paraId="19F0747A" w14:textId="77777777">
        <w:trPr>
          <w:cantSplit/>
        </w:trPr>
        <w:tc>
          <w:tcPr>
            <w:tcW w:w="3548" w:type="dxa"/>
            <w:gridSpan w:val="2"/>
            <w:tcBorders>
              <w:top w:val="single" w:sz="16" w:space="0" w:color="000000"/>
              <w:left w:val="single" w:sz="16" w:space="0" w:color="000000"/>
              <w:bottom w:val="nil"/>
              <w:right w:val="nil"/>
            </w:tcBorders>
            <w:shd w:val="clear" w:color="auto" w:fill="FFFFFF"/>
          </w:tcPr>
          <w:p w14:paraId="4F7BB6EB" w14:textId="77777777" w:rsidR="006E0655" w:rsidRPr="006E0655" w:rsidRDefault="006E0655" w:rsidP="006E0655">
            <w:pPr>
              <w:autoSpaceDE w:val="0"/>
              <w:autoSpaceDN w:val="0"/>
              <w:adjustRightInd w:val="0"/>
              <w:spacing w:after="0" w:line="320" w:lineRule="atLeast"/>
              <w:ind w:left="60" w:right="60"/>
              <w:rPr>
                <w:rFonts w:ascii="Arial" w:hAnsi="Arial" w:cs="Arial"/>
                <w:noProof w:val="0"/>
                <w:color w:val="000000"/>
                <w:sz w:val="18"/>
                <w:szCs w:val="18"/>
              </w:rPr>
            </w:pPr>
            <w:r w:rsidRPr="006E0655">
              <w:rPr>
                <w:rFonts w:ascii="Arial" w:hAnsi="Arial" w:cs="Arial"/>
                <w:noProof w:val="0"/>
                <w:color w:val="000000"/>
                <w:sz w:val="18"/>
                <w:szCs w:val="18"/>
              </w:rPr>
              <w:t>Residual</w:t>
            </w:r>
          </w:p>
        </w:tc>
        <w:tc>
          <w:tcPr>
            <w:tcW w:w="1072" w:type="dxa"/>
            <w:tcBorders>
              <w:top w:val="single" w:sz="16" w:space="0" w:color="000000"/>
              <w:left w:val="single" w:sz="16" w:space="0" w:color="000000"/>
              <w:bottom w:val="nil"/>
            </w:tcBorders>
            <w:shd w:val="clear" w:color="auto" w:fill="FFFFFF"/>
            <w:vAlign w:val="center"/>
          </w:tcPr>
          <w:p w14:paraId="58252B2A"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.058719</w:t>
            </w:r>
          </w:p>
        </w:tc>
        <w:tc>
          <w:tcPr>
            <w:tcW w:w="1103" w:type="dxa"/>
            <w:tcBorders>
              <w:top w:val="single" w:sz="16" w:space="0" w:color="000000"/>
              <w:bottom w:val="nil"/>
            </w:tcBorders>
            <w:shd w:val="clear" w:color="auto" w:fill="FFFFFF"/>
            <w:vAlign w:val="center"/>
          </w:tcPr>
          <w:p w14:paraId="24F5C346"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.002407</w:t>
            </w:r>
          </w:p>
        </w:tc>
        <w:tc>
          <w:tcPr>
            <w:tcW w:w="1056" w:type="dxa"/>
            <w:tcBorders>
              <w:top w:val="single" w:sz="16" w:space="0" w:color="000000"/>
              <w:bottom w:val="nil"/>
            </w:tcBorders>
            <w:shd w:val="clear" w:color="auto" w:fill="FFFFFF"/>
            <w:vAlign w:val="center"/>
          </w:tcPr>
          <w:p w14:paraId="0351262E"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24.391</w:t>
            </w:r>
          </w:p>
        </w:tc>
        <w:tc>
          <w:tcPr>
            <w:tcW w:w="1056" w:type="dxa"/>
            <w:tcBorders>
              <w:top w:val="single" w:sz="16" w:space="0" w:color="000000"/>
              <w:bottom w:val="nil"/>
            </w:tcBorders>
            <w:shd w:val="clear" w:color="auto" w:fill="FFFFFF"/>
            <w:vAlign w:val="center"/>
          </w:tcPr>
          <w:p w14:paraId="5B326CB4"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.000</w:t>
            </w:r>
          </w:p>
        </w:tc>
        <w:tc>
          <w:tcPr>
            <w:tcW w:w="1450" w:type="dxa"/>
            <w:tcBorders>
              <w:top w:val="single" w:sz="16" w:space="0" w:color="000000"/>
              <w:bottom w:val="nil"/>
            </w:tcBorders>
            <w:shd w:val="clear" w:color="auto" w:fill="FFFFFF"/>
            <w:vAlign w:val="center"/>
          </w:tcPr>
          <w:p w14:paraId="388125DC"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.054185</w:t>
            </w:r>
          </w:p>
        </w:tc>
        <w:tc>
          <w:tcPr>
            <w:tcW w:w="1450" w:type="dxa"/>
            <w:tcBorders>
              <w:top w:val="single" w:sz="16" w:space="0" w:color="000000"/>
              <w:bottom w:val="nil"/>
              <w:right w:val="single" w:sz="16" w:space="0" w:color="000000"/>
            </w:tcBorders>
            <w:shd w:val="clear" w:color="auto" w:fill="FFFFFF"/>
            <w:vAlign w:val="center"/>
          </w:tcPr>
          <w:p w14:paraId="4D964C0D"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.063632</w:t>
            </w:r>
          </w:p>
        </w:tc>
      </w:tr>
      <w:tr w:rsidR="006E0655" w:rsidRPr="006E0655" w14:paraId="492D28DC" w14:textId="77777777">
        <w:trPr>
          <w:cantSplit/>
        </w:trPr>
        <w:tc>
          <w:tcPr>
            <w:tcW w:w="2523" w:type="dxa"/>
            <w:vMerge w:val="restart"/>
            <w:tcBorders>
              <w:top w:val="nil"/>
              <w:left w:val="single" w:sz="16" w:space="0" w:color="000000"/>
              <w:bottom w:val="single" w:sz="16" w:space="0" w:color="000000"/>
              <w:right w:val="nil"/>
            </w:tcBorders>
            <w:shd w:val="clear" w:color="auto" w:fill="FFFFFF"/>
          </w:tcPr>
          <w:p w14:paraId="38B1396C" w14:textId="77777777" w:rsidR="006E0655" w:rsidRPr="006E0655" w:rsidRDefault="006E0655" w:rsidP="006E0655">
            <w:pPr>
              <w:autoSpaceDE w:val="0"/>
              <w:autoSpaceDN w:val="0"/>
              <w:adjustRightInd w:val="0"/>
              <w:spacing w:after="0" w:line="320" w:lineRule="atLeast"/>
              <w:ind w:left="60" w:right="60"/>
              <w:rPr>
                <w:rFonts w:ascii="Arial" w:hAnsi="Arial" w:cs="Arial"/>
                <w:noProof w:val="0"/>
                <w:color w:val="000000"/>
                <w:sz w:val="18"/>
                <w:szCs w:val="18"/>
              </w:rPr>
            </w:pPr>
            <w:r w:rsidRPr="006E0655">
              <w:rPr>
                <w:rFonts w:ascii="Arial" w:hAnsi="Arial" w:cs="Arial"/>
                <w:noProof w:val="0"/>
                <w:color w:val="000000"/>
                <w:sz w:val="18"/>
                <w:szCs w:val="18"/>
              </w:rPr>
              <w:t>Intercept + valenceE [subject = id]</w:t>
            </w:r>
          </w:p>
        </w:tc>
        <w:tc>
          <w:tcPr>
            <w:tcW w:w="1025" w:type="dxa"/>
            <w:tcBorders>
              <w:top w:val="nil"/>
              <w:left w:val="nil"/>
              <w:bottom w:val="nil"/>
              <w:right w:val="single" w:sz="16" w:space="0" w:color="000000"/>
            </w:tcBorders>
            <w:shd w:val="clear" w:color="auto" w:fill="FFFFFF"/>
          </w:tcPr>
          <w:p w14:paraId="01F4BA8E" w14:textId="77777777" w:rsidR="006E0655" w:rsidRPr="006E0655" w:rsidRDefault="006E0655" w:rsidP="006E0655">
            <w:pPr>
              <w:autoSpaceDE w:val="0"/>
              <w:autoSpaceDN w:val="0"/>
              <w:adjustRightInd w:val="0"/>
              <w:spacing w:after="0" w:line="320" w:lineRule="atLeast"/>
              <w:ind w:left="60" w:right="60"/>
              <w:rPr>
                <w:rFonts w:ascii="Arial" w:hAnsi="Arial" w:cs="Arial"/>
                <w:noProof w:val="0"/>
                <w:color w:val="000000"/>
                <w:sz w:val="18"/>
                <w:szCs w:val="18"/>
              </w:rPr>
            </w:pPr>
            <w:r w:rsidRPr="006E0655">
              <w:rPr>
                <w:rFonts w:ascii="Arial" w:hAnsi="Arial" w:cs="Arial"/>
                <w:noProof w:val="0"/>
                <w:color w:val="000000"/>
                <w:sz w:val="18"/>
                <w:szCs w:val="18"/>
              </w:rPr>
              <w:t>UN (1,1)</w:t>
            </w:r>
          </w:p>
        </w:tc>
        <w:tc>
          <w:tcPr>
            <w:tcW w:w="1072" w:type="dxa"/>
            <w:tcBorders>
              <w:top w:val="nil"/>
              <w:left w:val="single" w:sz="16" w:space="0" w:color="000000"/>
              <w:bottom w:val="nil"/>
            </w:tcBorders>
            <w:shd w:val="clear" w:color="auto" w:fill="FFFFFF"/>
            <w:vAlign w:val="center"/>
          </w:tcPr>
          <w:p w14:paraId="24A596A8"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.027087</w:t>
            </w:r>
          </w:p>
        </w:tc>
        <w:tc>
          <w:tcPr>
            <w:tcW w:w="1103" w:type="dxa"/>
            <w:tcBorders>
              <w:top w:val="nil"/>
              <w:bottom w:val="nil"/>
            </w:tcBorders>
            <w:shd w:val="clear" w:color="auto" w:fill="FFFFFF"/>
            <w:vAlign w:val="center"/>
          </w:tcPr>
          <w:p w14:paraId="7F915FEE"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.005659</w:t>
            </w:r>
          </w:p>
        </w:tc>
        <w:tc>
          <w:tcPr>
            <w:tcW w:w="1056" w:type="dxa"/>
            <w:tcBorders>
              <w:top w:val="nil"/>
              <w:bottom w:val="nil"/>
            </w:tcBorders>
            <w:shd w:val="clear" w:color="auto" w:fill="FFFFFF"/>
            <w:vAlign w:val="center"/>
          </w:tcPr>
          <w:p w14:paraId="071A2773"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4.786</w:t>
            </w:r>
          </w:p>
        </w:tc>
        <w:tc>
          <w:tcPr>
            <w:tcW w:w="1056" w:type="dxa"/>
            <w:tcBorders>
              <w:top w:val="nil"/>
              <w:bottom w:val="nil"/>
            </w:tcBorders>
            <w:shd w:val="clear" w:color="auto" w:fill="FFFFFF"/>
            <w:vAlign w:val="center"/>
          </w:tcPr>
          <w:p w14:paraId="11680F2B"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.000</w:t>
            </w:r>
          </w:p>
        </w:tc>
        <w:tc>
          <w:tcPr>
            <w:tcW w:w="1450" w:type="dxa"/>
            <w:tcBorders>
              <w:top w:val="nil"/>
              <w:bottom w:val="nil"/>
            </w:tcBorders>
            <w:shd w:val="clear" w:color="auto" w:fill="FFFFFF"/>
            <w:vAlign w:val="center"/>
          </w:tcPr>
          <w:p w14:paraId="601A946C"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.017985</w:t>
            </w:r>
          </w:p>
        </w:tc>
        <w:tc>
          <w:tcPr>
            <w:tcW w:w="1450" w:type="dxa"/>
            <w:tcBorders>
              <w:top w:val="nil"/>
              <w:bottom w:val="nil"/>
              <w:right w:val="single" w:sz="16" w:space="0" w:color="000000"/>
            </w:tcBorders>
            <w:shd w:val="clear" w:color="auto" w:fill="FFFFFF"/>
            <w:vAlign w:val="center"/>
          </w:tcPr>
          <w:p w14:paraId="76BCEF16"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.040793</w:t>
            </w:r>
          </w:p>
        </w:tc>
      </w:tr>
      <w:tr w:rsidR="006E0655" w:rsidRPr="006E0655" w14:paraId="6C804C10" w14:textId="77777777">
        <w:trPr>
          <w:cantSplit/>
        </w:trPr>
        <w:tc>
          <w:tcPr>
            <w:tcW w:w="2523" w:type="dxa"/>
            <w:vMerge/>
            <w:tcBorders>
              <w:top w:val="nil"/>
              <w:left w:val="single" w:sz="16" w:space="0" w:color="000000"/>
              <w:bottom w:val="single" w:sz="16" w:space="0" w:color="000000"/>
              <w:right w:val="nil"/>
            </w:tcBorders>
            <w:shd w:val="clear" w:color="auto" w:fill="FFFFFF"/>
          </w:tcPr>
          <w:p w14:paraId="64856227" w14:textId="77777777" w:rsidR="006E0655" w:rsidRPr="006E0655" w:rsidRDefault="006E0655" w:rsidP="006E0655">
            <w:pPr>
              <w:autoSpaceDE w:val="0"/>
              <w:autoSpaceDN w:val="0"/>
              <w:adjustRightInd w:val="0"/>
              <w:spacing w:after="0" w:line="240" w:lineRule="auto"/>
              <w:rPr>
                <w:rFonts w:ascii="Arial" w:hAnsi="Arial" w:cs="Arial"/>
                <w:noProof w:val="0"/>
                <w:color w:val="000000"/>
                <w:sz w:val="18"/>
                <w:szCs w:val="18"/>
              </w:rPr>
            </w:pPr>
          </w:p>
        </w:tc>
        <w:tc>
          <w:tcPr>
            <w:tcW w:w="1025" w:type="dxa"/>
            <w:tcBorders>
              <w:top w:val="nil"/>
              <w:left w:val="nil"/>
              <w:bottom w:val="nil"/>
              <w:right w:val="single" w:sz="16" w:space="0" w:color="000000"/>
            </w:tcBorders>
            <w:shd w:val="clear" w:color="auto" w:fill="FFFFFF"/>
          </w:tcPr>
          <w:p w14:paraId="6C135106" w14:textId="77777777" w:rsidR="006E0655" w:rsidRPr="006E0655" w:rsidRDefault="006E0655" w:rsidP="006E0655">
            <w:pPr>
              <w:autoSpaceDE w:val="0"/>
              <w:autoSpaceDN w:val="0"/>
              <w:adjustRightInd w:val="0"/>
              <w:spacing w:after="0" w:line="320" w:lineRule="atLeast"/>
              <w:ind w:left="60" w:right="60"/>
              <w:rPr>
                <w:rFonts w:ascii="Arial" w:hAnsi="Arial" w:cs="Arial"/>
                <w:noProof w:val="0"/>
                <w:color w:val="000000"/>
                <w:sz w:val="18"/>
                <w:szCs w:val="18"/>
              </w:rPr>
            </w:pPr>
            <w:r w:rsidRPr="006E0655">
              <w:rPr>
                <w:rFonts w:ascii="Arial" w:hAnsi="Arial" w:cs="Arial"/>
                <w:noProof w:val="0"/>
                <w:color w:val="000000"/>
                <w:sz w:val="18"/>
                <w:szCs w:val="18"/>
              </w:rPr>
              <w:t>UN (2,1)</w:t>
            </w:r>
          </w:p>
        </w:tc>
        <w:tc>
          <w:tcPr>
            <w:tcW w:w="1072" w:type="dxa"/>
            <w:tcBorders>
              <w:top w:val="nil"/>
              <w:left w:val="single" w:sz="16" w:space="0" w:color="000000"/>
              <w:bottom w:val="nil"/>
            </w:tcBorders>
            <w:shd w:val="clear" w:color="auto" w:fill="FFFFFF"/>
            <w:vAlign w:val="center"/>
          </w:tcPr>
          <w:p w14:paraId="3C1851BC"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-.001932</w:t>
            </w:r>
          </w:p>
        </w:tc>
        <w:tc>
          <w:tcPr>
            <w:tcW w:w="1103" w:type="dxa"/>
            <w:tcBorders>
              <w:top w:val="nil"/>
              <w:bottom w:val="nil"/>
            </w:tcBorders>
            <w:shd w:val="clear" w:color="auto" w:fill="FFFFFF"/>
            <w:vAlign w:val="center"/>
          </w:tcPr>
          <w:p w14:paraId="0C046B32"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.004034</w:t>
            </w:r>
          </w:p>
        </w:tc>
        <w:tc>
          <w:tcPr>
            <w:tcW w:w="1056" w:type="dxa"/>
            <w:tcBorders>
              <w:top w:val="nil"/>
              <w:bottom w:val="nil"/>
            </w:tcBorders>
            <w:shd w:val="clear" w:color="auto" w:fill="FFFFFF"/>
            <w:vAlign w:val="center"/>
          </w:tcPr>
          <w:p w14:paraId="20912519"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-.479</w:t>
            </w:r>
          </w:p>
        </w:tc>
        <w:tc>
          <w:tcPr>
            <w:tcW w:w="1056" w:type="dxa"/>
            <w:tcBorders>
              <w:top w:val="nil"/>
              <w:bottom w:val="nil"/>
            </w:tcBorders>
            <w:shd w:val="clear" w:color="auto" w:fill="FFFFFF"/>
            <w:vAlign w:val="center"/>
          </w:tcPr>
          <w:p w14:paraId="7B48F1F1"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.632</w:t>
            </w:r>
          </w:p>
        </w:tc>
        <w:tc>
          <w:tcPr>
            <w:tcW w:w="1450" w:type="dxa"/>
            <w:tcBorders>
              <w:top w:val="nil"/>
              <w:bottom w:val="nil"/>
            </w:tcBorders>
            <w:shd w:val="clear" w:color="auto" w:fill="FFFFFF"/>
            <w:vAlign w:val="center"/>
          </w:tcPr>
          <w:p w14:paraId="38769DCB"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-.009839</w:t>
            </w:r>
          </w:p>
        </w:tc>
        <w:tc>
          <w:tcPr>
            <w:tcW w:w="1450" w:type="dxa"/>
            <w:tcBorders>
              <w:top w:val="nil"/>
              <w:bottom w:val="nil"/>
              <w:right w:val="single" w:sz="16" w:space="0" w:color="000000"/>
            </w:tcBorders>
            <w:shd w:val="clear" w:color="auto" w:fill="FFFFFF"/>
            <w:vAlign w:val="center"/>
          </w:tcPr>
          <w:p w14:paraId="3990364F"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.005974</w:t>
            </w:r>
          </w:p>
        </w:tc>
      </w:tr>
      <w:tr w:rsidR="006E0655" w:rsidRPr="006E0655" w14:paraId="0E81D69C" w14:textId="77777777">
        <w:trPr>
          <w:cantSplit/>
        </w:trPr>
        <w:tc>
          <w:tcPr>
            <w:tcW w:w="2523" w:type="dxa"/>
            <w:vMerge/>
            <w:tcBorders>
              <w:top w:val="nil"/>
              <w:left w:val="single" w:sz="16" w:space="0" w:color="000000"/>
              <w:bottom w:val="single" w:sz="16" w:space="0" w:color="000000"/>
              <w:right w:val="nil"/>
            </w:tcBorders>
            <w:shd w:val="clear" w:color="auto" w:fill="FFFFFF"/>
          </w:tcPr>
          <w:p w14:paraId="10F2FA13" w14:textId="77777777" w:rsidR="006E0655" w:rsidRPr="006E0655" w:rsidRDefault="006E0655" w:rsidP="006E0655">
            <w:pPr>
              <w:autoSpaceDE w:val="0"/>
              <w:autoSpaceDN w:val="0"/>
              <w:adjustRightInd w:val="0"/>
              <w:spacing w:after="0" w:line="240" w:lineRule="auto"/>
              <w:rPr>
                <w:rFonts w:ascii="Arial" w:hAnsi="Arial" w:cs="Arial"/>
                <w:noProof w:val="0"/>
                <w:color w:val="000000"/>
                <w:sz w:val="18"/>
                <w:szCs w:val="18"/>
              </w:rPr>
            </w:pPr>
          </w:p>
        </w:tc>
        <w:tc>
          <w:tcPr>
            <w:tcW w:w="1025" w:type="dxa"/>
            <w:tcBorders>
              <w:top w:val="nil"/>
              <w:left w:val="nil"/>
              <w:bottom w:val="single" w:sz="16" w:space="0" w:color="000000"/>
              <w:right w:val="single" w:sz="16" w:space="0" w:color="000000"/>
            </w:tcBorders>
            <w:shd w:val="clear" w:color="auto" w:fill="FFFFFF"/>
          </w:tcPr>
          <w:p w14:paraId="547072E8" w14:textId="77777777" w:rsidR="006E0655" w:rsidRPr="006E0655" w:rsidRDefault="006E0655" w:rsidP="006E0655">
            <w:pPr>
              <w:autoSpaceDE w:val="0"/>
              <w:autoSpaceDN w:val="0"/>
              <w:adjustRightInd w:val="0"/>
              <w:spacing w:after="0" w:line="320" w:lineRule="atLeast"/>
              <w:ind w:left="60" w:right="60"/>
              <w:rPr>
                <w:rFonts w:ascii="Arial" w:hAnsi="Arial" w:cs="Arial"/>
                <w:noProof w:val="0"/>
                <w:color w:val="000000"/>
                <w:sz w:val="18"/>
                <w:szCs w:val="18"/>
              </w:rPr>
            </w:pPr>
            <w:r w:rsidRPr="006E0655">
              <w:rPr>
                <w:rFonts w:ascii="Arial" w:hAnsi="Arial" w:cs="Arial"/>
                <w:noProof w:val="0"/>
                <w:color w:val="000000"/>
                <w:sz w:val="18"/>
                <w:szCs w:val="18"/>
              </w:rPr>
              <w:t>UN (2,2)</w:t>
            </w:r>
          </w:p>
        </w:tc>
        <w:tc>
          <w:tcPr>
            <w:tcW w:w="1072" w:type="dxa"/>
            <w:tcBorders>
              <w:top w:val="nil"/>
              <w:left w:val="single" w:sz="16" w:space="0" w:color="000000"/>
              <w:bottom w:val="single" w:sz="16" w:space="0" w:color="000000"/>
            </w:tcBorders>
            <w:shd w:val="clear" w:color="auto" w:fill="FFFFFF"/>
            <w:vAlign w:val="center"/>
          </w:tcPr>
          <w:p w14:paraId="78F51D79"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.015636</w:t>
            </w:r>
          </w:p>
        </w:tc>
        <w:tc>
          <w:tcPr>
            <w:tcW w:w="1103" w:type="dxa"/>
            <w:tcBorders>
              <w:top w:val="nil"/>
              <w:bottom w:val="single" w:sz="16" w:space="0" w:color="000000"/>
            </w:tcBorders>
            <w:shd w:val="clear" w:color="auto" w:fill="FFFFFF"/>
            <w:vAlign w:val="center"/>
          </w:tcPr>
          <w:p w14:paraId="6E789A13"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.005594</w:t>
            </w:r>
          </w:p>
        </w:tc>
        <w:tc>
          <w:tcPr>
            <w:tcW w:w="1056" w:type="dxa"/>
            <w:tcBorders>
              <w:top w:val="nil"/>
              <w:bottom w:val="single" w:sz="16" w:space="0" w:color="000000"/>
            </w:tcBorders>
            <w:shd w:val="clear" w:color="auto" w:fill="FFFFFF"/>
            <w:vAlign w:val="center"/>
          </w:tcPr>
          <w:p w14:paraId="23BBB321"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2.795</w:t>
            </w:r>
          </w:p>
        </w:tc>
        <w:tc>
          <w:tcPr>
            <w:tcW w:w="1056" w:type="dxa"/>
            <w:tcBorders>
              <w:top w:val="nil"/>
              <w:bottom w:val="single" w:sz="16" w:space="0" w:color="000000"/>
            </w:tcBorders>
            <w:shd w:val="clear" w:color="auto" w:fill="FFFFFF"/>
            <w:vAlign w:val="center"/>
          </w:tcPr>
          <w:p w14:paraId="72D3C5F0"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.005</w:t>
            </w:r>
          </w:p>
        </w:tc>
        <w:tc>
          <w:tcPr>
            <w:tcW w:w="1450" w:type="dxa"/>
            <w:tcBorders>
              <w:top w:val="nil"/>
              <w:bottom w:val="single" w:sz="16" w:space="0" w:color="000000"/>
            </w:tcBorders>
            <w:shd w:val="clear" w:color="auto" w:fill="FFFFFF"/>
            <w:vAlign w:val="center"/>
          </w:tcPr>
          <w:p w14:paraId="415D76EF"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.007755</w:t>
            </w:r>
          </w:p>
        </w:tc>
        <w:tc>
          <w:tcPr>
            <w:tcW w:w="1450" w:type="dxa"/>
            <w:tcBorders>
              <w:top w:val="nil"/>
              <w:bottom w:val="single" w:sz="16" w:space="0" w:color="000000"/>
              <w:right w:val="single" w:sz="16" w:space="0" w:color="000000"/>
            </w:tcBorders>
            <w:shd w:val="clear" w:color="auto" w:fill="FFFFFF"/>
            <w:vAlign w:val="center"/>
          </w:tcPr>
          <w:p w14:paraId="39A87449"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.031527</w:t>
            </w:r>
          </w:p>
        </w:tc>
      </w:tr>
      <w:tr w:rsidR="006E0655" w:rsidRPr="006E0655" w14:paraId="3C457FC5" w14:textId="77777777">
        <w:trPr>
          <w:cantSplit/>
        </w:trPr>
        <w:tc>
          <w:tcPr>
            <w:tcW w:w="10735" w:type="dxa"/>
            <w:gridSpan w:val="8"/>
            <w:tcBorders>
              <w:top w:val="nil"/>
              <w:left w:val="nil"/>
              <w:bottom w:val="nil"/>
              <w:right w:val="nil"/>
            </w:tcBorders>
            <w:shd w:val="clear" w:color="auto" w:fill="FFFFFF"/>
          </w:tcPr>
          <w:p w14:paraId="2612DA18" w14:textId="77777777" w:rsidR="006E0655" w:rsidRPr="006E0655" w:rsidRDefault="006E0655" w:rsidP="006E0655">
            <w:pPr>
              <w:autoSpaceDE w:val="0"/>
              <w:autoSpaceDN w:val="0"/>
              <w:adjustRightInd w:val="0"/>
              <w:spacing w:after="0" w:line="320" w:lineRule="atLeast"/>
              <w:ind w:left="60" w:right="60"/>
              <w:rPr>
                <w:rFonts w:ascii="Arial" w:hAnsi="Arial" w:cs="Arial"/>
                <w:noProof w:val="0"/>
                <w:color w:val="000000"/>
                <w:sz w:val="18"/>
                <w:szCs w:val="18"/>
              </w:rPr>
            </w:pPr>
            <w:r w:rsidRPr="006E0655">
              <w:rPr>
                <w:rFonts w:ascii="Arial" w:hAnsi="Arial" w:cs="Arial"/>
                <w:noProof w:val="0"/>
                <w:color w:val="000000"/>
                <w:sz w:val="18"/>
                <w:szCs w:val="18"/>
              </w:rPr>
              <w:t>a. Dependent Variable: logrt.</w:t>
            </w:r>
          </w:p>
        </w:tc>
      </w:tr>
    </w:tbl>
    <w:p w14:paraId="5143731F" w14:textId="77777777" w:rsidR="006E0655" w:rsidRPr="006E0655" w:rsidRDefault="006E0655" w:rsidP="006E0655">
      <w:pPr>
        <w:autoSpaceDE w:val="0"/>
        <w:autoSpaceDN w:val="0"/>
        <w:adjustRightInd w:val="0"/>
        <w:spacing w:after="0" w:line="400" w:lineRule="atLeast"/>
        <w:rPr>
          <w:rFonts w:ascii="Times New Roman" w:hAnsi="Times New Roman" w:cs="Times New Roman"/>
          <w:noProof w:val="0"/>
          <w:sz w:val="24"/>
          <w:szCs w:val="24"/>
        </w:rPr>
      </w:pPr>
    </w:p>
    <w:p w14:paraId="23A43BD6" w14:textId="77777777" w:rsidR="006E0655" w:rsidRPr="006E0655" w:rsidRDefault="00623D91" w:rsidP="006E0655">
      <w:pPr>
        <w:autoSpaceDE w:val="0"/>
        <w:autoSpaceDN w:val="0"/>
        <w:adjustRightInd w:val="0"/>
        <w:spacing w:after="0" w:line="400" w:lineRule="atLeast"/>
        <w:rPr>
          <w:rFonts w:ascii="Times New Roman" w:hAnsi="Times New Roman" w:cs="Times New Roman"/>
          <w:noProof w:val="0"/>
          <w:sz w:val="24"/>
          <w:szCs w:val="24"/>
        </w:rPr>
      </w:pPr>
      <w:r>
        <w:lastRenderedPageBreak/>
        <w:drawing>
          <wp:inline distT="0" distB="0" distL="0" distR="0" wp14:anchorId="65B74C2D" wp14:editId="43F25275">
            <wp:extent cx="5943600" cy="42278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43600" cy="4227830"/>
                    </a:xfrm>
                    <a:prstGeom prst="rect">
                      <a:avLst/>
                    </a:prstGeom>
                  </pic:spPr>
                </pic:pic>
              </a:graphicData>
            </a:graphic>
          </wp:inline>
        </w:drawing>
      </w:r>
    </w:p>
    <w:p w14:paraId="6E9856D5" w14:textId="77777777" w:rsidR="001D238A" w:rsidRDefault="001D238A" w:rsidP="001D238A">
      <w:pPr>
        <w:pStyle w:val="DisplayEquationAurora"/>
        <w:spacing w:after="0" w:line="240" w:lineRule="auto"/>
      </w:pPr>
    </w:p>
    <w:p w14:paraId="65481E44" w14:textId="77777777" w:rsidR="001D238A" w:rsidRDefault="00AE29F8" w:rsidP="001D238A">
      <w:pPr>
        <w:pStyle w:val="DisplayEquationAurora"/>
        <w:spacing w:after="0" w:line="240" w:lineRule="auto"/>
      </w:pPr>
      <w:r>
        <w:t>It seems natural to begin by examining the estimate of the valence effect for the typical person, usually called a fixed effect in the mixed models literature (McCulloch, Searle  &amp; Niewhuis, 2012).  The typical person is .16 logRT units faster at responding to positively valenced words than to negatively valenced words</w:t>
      </w:r>
      <w:r w:rsidR="00341D67">
        <w:t>. The 95% CI is [-0.21</w:t>
      </w:r>
      <w:r w:rsidR="003874EC">
        <w:t>, -0.12]</w:t>
      </w:r>
      <w:r>
        <w:t>. This</w:t>
      </w:r>
      <w:r w:rsidR="003874EC">
        <w:t xml:space="preserve"> difference corresponds to approximately 140 ms.  For some researchers, this might be the only important statistic to report.</w:t>
      </w:r>
      <w:r w:rsidR="00055E14">
        <w:t xml:space="preserve"> In traditional repeated-measures ANOVA software, this </w:t>
      </w:r>
      <w:r w:rsidR="00F3016E">
        <w:t xml:space="preserve">is </w:t>
      </w:r>
      <w:r w:rsidR="00055E14">
        <w:t xml:space="preserve">the result </w:t>
      </w:r>
      <w:r w:rsidR="00A75BF4">
        <w:t xml:space="preserve">that is </w:t>
      </w:r>
      <w:r w:rsidR="00F3016E">
        <w:t>emphasized</w:t>
      </w:r>
      <w:r w:rsidR="00055E14">
        <w:t>.</w:t>
      </w:r>
      <w:r w:rsidR="003874EC">
        <w:t xml:space="preserve"> </w:t>
      </w:r>
      <w:r w:rsidR="00E218F3">
        <w:t>But a</w:t>
      </w:r>
      <w:r w:rsidR="00055E14">
        <w:t>n average or</w:t>
      </w:r>
      <w:r w:rsidR="00E218F3">
        <w:t xml:space="preserve"> fixed effect such as this is potentially a very limited and sometimes misleading estimate of a causal effect.</w:t>
      </w:r>
    </w:p>
    <w:p w14:paraId="1ABDFE55" w14:textId="77777777" w:rsidR="00B650B6" w:rsidRDefault="0022351D" w:rsidP="00B650B6">
      <w:pPr>
        <w:pStyle w:val="DisplayEquationAurora"/>
      </w:pPr>
      <w:r>
        <w:t xml:space="preserve">Before examining the other parameter estimates, we will turn to a graphical display of the </w:t>
      </w:r>
      <w:r w:rsidR="00055E14">
        <w:t xml:space="preserve">raw </w:t>
      </w:r>
      <w:r>
        <w:t xml:space="preserve">data. Figure 1 is a panel plot showing each subject’s data for logRT as a function of valence. The panels are ordered by the size of the valence difference for each subject. </w:t>
      </w:r>
      <w:r w:rsidR="009115C3">
        <w:t>The reader can see that</w:t>
      </w:r>
      <w:r w:rsidR="00055E14">
        <w:t xml:space="preserve"> the valence effect is discernable</w:t>
      </w:r>
      <w:r w:rsidR="009115C3">
        <w:t xml:space="preserve"> for many subject</w:t>
      </w:r>
      <w:r w:rsidR="00055E14">
        <w:t>s</w:t>
      </w:r>
      <w:r w:rsidR="009115C3">
        <w:t>, but it varies in size: The subject</w:t>
      </w:r>
      <w:r w:rsidR="00055E14">
        <w:t xml:space="preserve"> (id 35)</w:t>
      </w:r>
      <w:r w:rsidR="009115C3">
        <w:t xml:space="preserve"> in the upper left-hand corner show</w:t>
      </w:r>
      <w:r w:rsidR="00055E14">
        <w:t>s</w:t>
      </w:r>
      <w:r w:rsidR="009115C3">
        <w:t xml:space="preserve"> a difference that is approximately </w:t>
      </w:r>
      <w:r w:rsidR="00AC0569">
        <w:t>[</w:t>
      </w:r>
      <w:r w:rsidR="009115C3">
        <w:t>three times</w:t>
      </w:r>
      <w:r w:rsidR="00AC0569">
        <w:t>]</w:t>
      </w:r>
      <w:r w:rsidR="009115C3">
        <w:t xml:space="preserve"> lar</w:t>
      </w:r>
      <w:r w:rsidR="00055E14">
        <w:t xml:space="preserve">ger than the subject in the </w:t>
      </w:r>
      <w:r w:rsidR="009115C3">
        <w:t>middle of the panels</w:t>
      </w:r>
      <w:r w:rsidR="00055E14">
        <w:t xml:space="preserve"> (id 12)</w:t>
      </w:r>
      <w:r w:rsidR="009115C3">
        <w:t>.</w:t>
      </w:r>
      <w:r w:rsidR="00AC0569">
        <w:t xml:space="preserve"> </w:t>
      </w:r>
      <w:r w:rsidR="008E604E">
        <w:t>Heterogeneity such a</w:t>
      </w:r>
      <w:r w:rsidR="00A75BF4">
        <w:t>s</w:t>
      </w:r>
      <w:r w:rsidR="008E604E">
        <w:t xml:space="preserve"> this is part of the phenomenon to be explained</w:t>
      </w:r>
      <w:r w:rsidR="00AC0569">
        <w:t>, and the model proposed earlier will allow us to do so</w:t>
      </w:r>
      <w:del w:id="62" w:author="Maya Rossignac-Milon" w:date="2017-03-02T22:21:00Z">
        <w:r w:rsidR="00AC0569" w:rsidDel="00355045">
          <w:delText>.</w:delText>
        </w:r>
      </w:del>
      <w:r w:rsidR="008E604E">
        <w:t>.</w:t>
      </w:r>
      <w:ins w:id="63" w:author="Katherine Zee" w:date="2017-03-02T19:12:00Z">
        <w:r w:rsidR="00871333">
          <w:t xml:space="preserve"> To reiterate, although the fixed effect from our model revealed that the typical person was about 140 ms faster to endorse positively valenced traits as self-relevant compared to negatively valenced traits, it is apparent from this visualization that people differ in the magnitude and in some cases the direction of this </w:t>
        </w:r>
        <w:commentRangeStart w:id="64"/>
        <w:r w:rsidR="00871333">
          <w:t>effect</w:t>
        </w:r>
      </w:ins>
      <w:commentRangeEnd w:id="64"/>
      <w:ins w:id="65" w:author="Katherine Zee" w:date="2017-03-02T19:13:00Z">
        <w:r w:rsidR="00871333">
          <w:rPr>
            <w:rStyle w:val="CommentReference"/>
          </w:rPr>
          <w:commentReference w:id="64"/>
        </w:r>
      </w:ins>
      <w:ins w:id="67" w:author="Katherine Zee" w:date="2017-03-02T19:12:00Z">
        <w:r w:rsidR="00871333">
          <w:t xml:space="preserve">. </w:t>
        </w:r>
      </w:ins>
    </w:p>
    <w:p w14:paraId="05D2BE60" w14:textId="0451E331" w:rsidR="00AC0569" w:rsidRDefault="00EE5307" w:rsidP="00B650B6">
      <w:pPr>
        <w:pStyle w:val="DisplayEquationAurora"/>
      </w:pPr>
      <w:r>
        <w:t>First, the estimate of the SD of the valence random effect</w:t>
      </w:r>
      <w:del w:id="68" w:author="Maya Rossignac-Milon" w:date="2017-03-02T22:21:00Z">
        <w:r w:rsidDel="00355045">
          <w:delText xml:space="preserve"> is</w:delText>
        </w:r>
      </w:del>
      <w:r>
        <w:t xml:space="preserve"> allows us to predict where 95% of the subjects in the population are. That is -.16 plus or minus 2*0.125, which equals -0.41 to 0.09. This </w:t>
      </w:r>
      <w:ins w:id="69" w:author="Maya Rossignac-Milon" w:date="2017-03-02T22:22:00Z">
        <w:r w:rsidR="00355045">
          <w:t xml:space="preserve">interval </w:t>
        </w:r>
      </w:ins>
      <w:r>
        <w:lastRenderedPageBreak/>
        <w:t xml:space="preserve">indicates that there are subjects </w:t>
      </w:r>
      <w:r w:rsidR="007C6386">
        <w:t xml:space="preserve">at the 2.5% </w:t>
      </w:r>
      <w:r w:rsidR="00705450">
        <w:t>who have more than x</w:t>
      </w:r>
      <w:r>
        <w:t xml:space="preserve"> times the</w:t>
      </w:r>
      <w:r w:rsidR="007C6386">
        <w:t xml:space="preserve"> average valence effect, and there are those at the 95% that have slightly reversed valence effects. This </w:t>
      </w:r>
      <w:ins w:id="70" w:author="Maya Rossignac-Milon" w:date="2017-03-02T22:22:00Z">
        <w:r w:rsidR="00355045">
          <w:t xml:space="preserve">heterogeneity </w:t>
        </w:r>
      </w:ins>
      <w:r w:rsidR="007C6386">
        <w:t>suggests that a one-size fits all view of valence effects that one gets from the fixed effect is quite misleading.</w:t>
      </w:r>
    </w:p>
    <w:p w14:paraId="00DE24E6" w14:textId="217DDCDD" w:rsidR="007C6386" w:rsidRDefault="007C6386" w:rsidP="00B650B6">
      <w:pPr>
        <w:pStyle w:val="DisplayEquationAurora"/>
      </w:pPr>
      <w:r>
        <w:t xml:space="preserve">The model not only provides estimates of population parameters. It </w:t>
      </w:r>
      <w:r w:rsidR="00117765">
        <w:t xml:space="preserve">can </w:t>
      </w:r>
      <w:r>
        <w:t xml:space="preserve">also </w:t>
      </w:r>
      <w:r w:rsidR="00117765">
        <w:t xml:space="preserve">be used to </w:t>
      </w:r>
      <w:r>
        <w:t xml:space="preserve">predict the valence effect for each person in the sample. These are called Empirical-Bayes predictions of Best Linear Unbiased Predictions </w:t>
      </w:r>
      <w:r w:rsidR="00470D3E">
        <w:t>(BLUPs). We display these in three</w:t>
      </w:r>
      <w:r>
        <w:t xml:space="preserve"> ways. First we show them as a spaghetti plot</w:t>
      </w:r>
      <w:r w:rsidR="00117765">
        <w:t xml:space="preserve"> in Figure x. The</w:t>
      </w:r>
      <w:r w:rsidR="00470D3E">
        <w:t xml:space="preserve"> thick </w:t>
      </w:r>
      <w:r w:rsidR="00117765">
        <w:t xml:space="preserve">dark </w:t>
      </w:r>
      <w:r w:rsidR="00470D3E">
        <w:t xml:space="preserve">line is the fixed effect and the thin </w:t>
      </w:r>
      <w:r w:rsidR="00117765">
        <w:t xml:space="preserve">dark </w:t>
      </w:r>
      <w:r w:rsidR="00470D3E">
        <w:t xml:space="preserve">lines are the individual-specific effect for </w:t>
      </w:r>
      <w:r w:rsidR="00117765">
        <w:t xml:space="preserve">members of the sample. This </w:t>
      </w:r>
      <w:r w:rsidR="00470D3E">
        <w:t>illustrates the substantial causal heterogeneity</w:t>
      </w:r>
      <w:r w:rsidR="00117765">
        <w:t xml:space="preserve"> observed</w:t>
      </w:r>
      <w:ins w:id="71" w:author="Maya Rossignac-Milon" w:date="2017-03-02T22:23:00Z">
        <w:r w:rsidR="00355045">
          <w:t xml:space="preserve">: </w:t>
        </w:r>
      </w:ins>
      <w:ins w:id="72" w:author="Maya Rossignac-Milon" w:date="2017-03-02T22:33:00Z">
        <w:r w:rsidR="00E80F7A">
          <w:t>in this graph,</w:t>
        </w:r>
      </w:ins>
      <w:ins w:id="73" w:author="Maya Rossignac-Milon" w:date="2017-03-02T22:23:00Z">
        <w:r w:rsidR="00355045">
          <w:t xml:space="preserve"> the </w:t>
        </w:r>
      </w:ins>
      <w:ins w:id="74" w:author="Maya Rossignac-Milon" w:date="2017-03-02T22:24:00Z">
        <w:r w:rsidR="00355045">
          <w:t xml:space="preserve">fixed effect line does not </w:t>
        </w:r>
      </w:ins>
      <w:ins w:id="75" w:author="Maya Rossignac-Milon" w:date="2017-03-02T22:33:00Z">
        <w:r w:rsidR="00E80F7A">
          <w:t xml:space="preserve">seem to </w:t>
        </w:r>
      </w:ins>
      <w:ins w:id="76" w:author="Maya Rossignac-Milon" w:date="2017-03-02T22:24:00Z">
        <w:r w:rsidR="00355045">
          <w:t>describe the</w:t>
        </w:r>
      </w:ins>
      <w:ins w:id="77" w:author="Maya Rossignac-Milon" w:date="2017-03-02T22:33:00Z">
        <w:r w:rsidR="00E80F7A">
          <w:t xml:space="preserve"> </w:t>
        </w:r>
      </w:ins>
      <w:ins w:id="78" w:author="Maya Rossignac-Milon" w:date="2017-03-02T22:24:00Z">
        <w:r w:rsidR="00355045">
          <w:t>individual-specific effects lines very well</w:t>
        </w:r>
      </w:ins>
      <w:ins w:id="79" w:author="Maya Rossignac-Milon" w:date="2017-03-02T22:23:00Z">
        <w:r w:rsidR="00355045">
          <w:t>.</w:t>
        </w:r>
      </w:ins>
      <w:ins w:id="80" w:author="Maya Rossignac-Milon" w:date="2017-03-02T22:25:00Z">
        <w:r w:rsidR="00355045">
          <w:t xml:space="preserve"> </w:t>
        </w:r>
      </w:ins>
      <w:del w:id="81" w:author="Maya Rossignac-Milon" w:date="2017-03-02T22:23:00Z">
        <w:r w:rsidR="00470D3E" w:rsidDel="00355045">
          <w:delText>.</w:delText>
        </w:r>
      </w:del>
      <w:del w:id="82" w:author="Maya Rossignac-Milon" w:date="2017-03-02T22:25:00Z">
        <w:r w:rsidR="00117765" w:rsidDel="00355045">
          <w:delText xml:space="preserve"> </w:delText>
        </w:r>
      </w:del>
      <w:r w:rsidR="00117765">
        <w:t>The second way we display predictions on the same</w:t>
      </w:r>
      <w:ins w:id="83" w:author="Maya Rossignac-Milon" w:date="2017-03-02T22:25:00Z">
        <w:r w:rsidR="00355045">
          <w:t xml:space="preserve"> page</w:t>
        </w:r>
      </w:ins>
      <w:r w:rsidR="00117765">
        <w:t xml:space="preserve"> is as a stripchart, </w:t>
      </w:r>
      <w:del w:id="84" w:author="Katherine Zee" w:date="2017-03-02T19:14:00Z">
        <w:r w:rsidR="00117765" w:rsidDel="005E38FE">
          <w:delText xml:space="preserve">and </w:delText>
        </w:r>
      </w:del>
      <w:ins w:id="85" w:author="Katherine Zee" w:date="2017-03-02T19:14:00Z">
        <w:r w:rsidR="005E38FE">
          <w:t>in which the estimated valence effect for each person is presented.</w:t>
        </w:r>
      </w:ins>
      <w:ins w:id="86" w:author="Katherine Zee" w:date="2017-03-02T19:15:00Z">
        <w:r w:rsidR="0044507E">
          <w:t xml:space="preserve"> </w:t>
        </w:r>
        <w:commentRangeStart w:id="87"/>
        <w:r w:rsidR="0044507E">
          <w:t>These esimates are derived from extracting individual variability estimates from the random effects portion of the output and adding each individual’s estimate to the average effect</w:t>
        </w:r>
      </w:ins>
      <w:commentRangeEnd w:id="87"/>
      <w:ins w:id="88" w:author="Katherine Zee" w:date="2017-03-02T19:16:00Z">
        <w:r w:rsidR="0044507E">
          <w:rPr>
            <w:rStyle w:val="CommentReference"/>
          </w:rPr>
          <w:commentReference w:id="87"/>
        </w:r>
      </w:ins>
      <w:ins w:id="90" w:author="Katherine Zee" w:date="2017-03-02T19:15:00Z">
        <w:r w:rsidR="0044507E">
          <w:t>.</w:t>
        </w:r>
      </w:ins>
      <w:ins w:id="91" w:author="Katherine Zee" w:date="2017-03-02T19:14:00Z">
        <w:r w:rsidR="005E38FE">
          <w:t xml:space="preserve"> </w:t>
        </w:r>
      </w:ins>
      <w:ins w:id="92" w:author="Katherine Zee" w:date="2017-03-02T19:15:00Z">
        <w:r w:rsidR="005E38FE">
          <w:t xml:space="preserve"> A</w:t>
        </w:r>
      </w:ins>
      <w:del w:id="93" w:author="Katherine Zee" w:date="2017-03-02T19:15:00Z">
        <w:r w:rsidR="00470D3E" w:rsidDel="005E38FE">
          <w:delText>a</w:delText>
        </w:r>
      </w:del>
      <w:r w:rsidR="00470D3E">
        <w:t>gain</w:t>
      </w:r>
      <w:ins w:id="94" w:author="Maya Rossignac-Milon" w:date="2017-03-02T22:26:00Z">
        <w:r w:rsidR="00355045">
          <w:t>,</w:t>
        </w:r>
      </w:ins>
      <w:r w:rsidR="00470D3E">
        <w:t xml:space="preserve"> </w:t>
      </w:r>
      <w:r w:rsidR="00117765">
        <w:t>the heterogeneity is evident.</w:t>
      </w:r>
      <w:ins w:id="95" w:author="Maya Rossignac-Milon" w:date="2017-03-02T22:25:00Z">
        <w:r w:rsidR="00355045">
          <w:t xml:space="preserve"> </w:t>
        </w:r>
      </w:ins>
      <w:r w:rsidR="00470D3E">
        <w:t xml:space="preserve">The third way is to overlay the predictions </w:t>
      </w:r>
      <w:ins w:id="96" w:author="Maya Rossignac-Milon" w:date="2017-03-02T22:26:00Z">
        <w:r w:rsidR="00355045">
          <w:t xml:space="preserve">from our model </w:t>
        </w:r>
      </w:ins>
      <w:r w:rsidR="00470D3E">
        <w:t xml:space="preserve">on the observed paneled data in Figure x. Here we see that the model is capturing variation in the data quite well. </w:t>
      </w:r>
    </w:p>
    <w:p w14:paraId="653A2B9F" w14:textId="748EC4F3" w:rsidR="007C6386" w:rsidRDefault="00470D3E" w:rsidP="00B650B6">
      <w:pPr>
        <w:pStyle w:val="DisplayEquationAurora"/>
      </w:pPr>
      <w:r>
        <w:t>The reader will see the extra information contained in the results beyond the usual fixed effe</w:t>
      </w:r>
      <w:r w:rsidR="00C84D30">
        <w:t xml:space="preserve">ct estimates. </w:t>
      </w:r>
      <w:ins w:id="97" w:author="Maya Rossignac-Milon" w:date="2017-03-02T22:29:00Z">
        <w:r w:rsidR="00BC3F5A">
          <w:t xml:space="preserve">For example, in this study, modeling the random effects gives us a idea of whether most people do indeed respond faster to positive than negative traits, or whether people substantially differ in the size of this </w:t>
        </w:r>
        <w:commentRangeStart w:id="98"/>
        <w:r w:rsidR="00BC3F5A">
          <w:t>effect</w:t>
        </w:r>
      </w:ins>
      <w:commentRangeEnd w:id="98"/>
      <w:ins w:id="99" w:author="Maya Rossignac-Milon" w:date="2017-03-02T22:34:00Z">
        <w:r w:rsidR="00E80F7A">
          <w:rPr>
            <w:rStyle w:val="CommentReference"/>
          </w:rPr>
          <w:commentReference w:id="98"/>
        </w:r>
      </w:ins>
      <w:ins w:id="101" w:author="Maya Rossignac-Milon" w:date="2017-03-02T22:29:00Z">
        <w:r w:rsidR="00BC3F5A">
          <w:t>.</w:t>
        </w:r>
      </w:ins>
      <w:ins w:id="102" w:author="Maya Rossignac-Milon" w:date="2017-03-02T22:33:00Z">
        <w:r w:rsidR="00E80F7A">
          <w:t xml:space="preserve"> </w:t>
        </w:r>
      </w:ins>
      <w:r w:rsidR="00C84D30">
        <w:t xml:space="preserve">These results call for some theory that can explain these differences and measures that can predict them. </w:t>
      </w:r>
      <w:ins w:id="103" w:author="Maya Rossignac-Milon" w:date="2017-03-02T22:29:00Z">
        <w:r w:rsidR="00BC3F5A">
          <w:t xml:space="preserve">In this case, </w:t>
        </w:r>
      </w:ins>
      <w:ins w:id="104" w:author="Maya Rossignac-Milon" w:date="2017-03-02T22:31:00Z">
        <w:r w:rsidR="00A37323">
          <w:t>the model suggests that there may be</w:t>
        </w:r>
      </w:ins>
      <w:ins w:id="105" w:author="Maya Rossignac-Milon" w:date="2017-03-02T22:30:00Z">
        <w:r w:rsidR="00A37323">
          <w:t xml:space="preserve"> individual </w:t>
        </w:r>
        <w:r w:rsidR="00BC3F5A">
          <w:t xml:space="preserve">difference variables </w:t>
        </w:r>
      </w:ins>
      <w:ins w:id="106" w:author="Maya Rossignac-Milon" w:date="2017-03-02T22:29:00Z">
        <w:r w:rsidR="00A37323">
          <w:t xml:space="preserve">that could influence how quickly participants respond to </w:t>
        </w:r>
      </w:ins>
      <w:ins w:id="107" w:author="Maya Rossignac-Milon" w:date="2017-03-02T22:31:00Z">
        <w:r w:rsidR="00A37323">
          <w:t>positive or negative</w:t>
        </w:r>
      </w:ins>
      <w:ins w:id="108" w:author="Maya Rossignac-Milon" w:date="2017-03-02T22:29:00Z">
        <w:r w:rsidR="00A37323">
          <w:t xml:space="preserve"> traits. </w:t>
        </w:r>
      </w:ins>
      <w:r w:rsidR="00C84D30">
        <w:t>We will consider this later in the paper. But even in the absence of explanatory variables, the causal heterogeneity is fundamental to any accurate account of the experimental results</w:t>
      </w:r>
      <w:ins w:id="109" w:author="Maya Rossignac-Milon" w:date="2017-03-02T22:28:00Z">
        <w:r w:rsidR="00355045">
          <w:t xml:space="preserve">. </w:t>
        </w:r>
      </w:ins>
      <w:del w:id="110" w:author="Maya Rossignac-Milon" w:date="2017-03-02T22:28:00Z">
        <w:r w:rsidR="00C84D30" w:rsidDel="00355045">
          <w:delText>.</w:delText>
        </w:r>
      </w:del>
    </w:p>
    <w:p w14:paraId="03A86914" w14:textId="77777777" w:rsidR="00EB4081" w:rsidRDefault="00EB4081" w:rsidP="00EB4081">
      <w:pPr>
        <w:pStyle w:val="Heading3"/>
      </w:pPr>
      <w:r>
        <w:t>Why not repeated measures ANOVA?</w:t>
      </w:r>
    </w:p>
    <w:p w14:paraId="6ED3DBEF" w14:textId="678AD339" w:rsidR="00EB4081" w:rsidRDefault="00AB1529" w:rsidP="00EB4081">
      <w:r>
        <w:t xml:space="preserve">Since we describe the model above as parameterically identical to a repeated-measures ANOVA, the reader may naturally wonder why we could not use traditional repeated-measures software. The answer is that we do not have a balanced design. We are examining RT to traits that subjects say are self-descriptive and as can be seen from Figure x, </w:t>
      </w:r>
      <w:r w:rsidR="00232336">
        <w:t>fewer negative traits than positive traits are chosen</w:t>
      </w:r>
      <w:r w:rsidR="00CA1C9D">
        <w:t xml:space="preserve"> by most subjects</w:t>
      </w:r>
      <w:r w:rsidR="00232336">
        <w:t xml:space="preserve">. </w:t>
      </w:r>
      <w:r w:rsidR="00CA1C9D">
        <w:t xml:space="preserve">Had we not selected on self-descriptive traits, we could still be unable to use repeated-measures ANOVA because 18 of 62 participants had missing repeated measurements. </w:t>
      </w:r>
      <w:r w:rsidR="00F77398">
        <w:t xml:space="preserve">This is not uncommon in designs with many repeated </w:t>
      </w:r>
      <w:r w:rsidR="00CA1C9D">
        <w:t>measurement</w:t>
      </w:r>
      <w:r w:rsidR="00F77398">
        <w:t>s and it is the main reason researchers researchers who use repeated-measures ANOVA tend to aggregate their data before analyzing them.</w:t>
      </w:r>
      <w:r w:rsidR="00CA1C9D">
        <w:t xml:space="preserve"> </w:t>
      </w:r>
      <w:r w:rsidR="00F77398">
        <w:t>This not only results in incorrect inferences</w:t>
      </w:r>
      <w:ins w:id="111" w:author="Maya Rossignac-Milon" w:date="2017-03-02T22:35:00Z">
        <w:r w:rsidR="00E80F7A">
          <w:t>, but</w:t>
        </w:r>
      </w:ins>
      <w:r w:rsidR="00F77398">
        <w:t xml:space="preserve"> it also makes it impossible to estimate heterogeneity of effects and examine their properties. We now turn to a consideration of that approach</w:t>
      </w:r>
      <w:ins w:id="112" w:author="Maya Rossignac-Milon" w:date="2017-03-02T22:35:00Z">
        <w:r w:rsidR="00E80F7A">
          <w:t>.</w:t>
        </w:r>
      </w:ins>
      <w:del w:id="113" w:author="Maya Rossignac-Milon" w:date="2017-03-02T22:35:00Z">
        <w:r w:rsidR="00F77398" w:rsidDel="00E80F7A">
          <w:delText>. will discuss this approach in the next section.</w:delText>
        </w:r>
      </w:del>
    </w:p>
    <w:p w14:paraId="50A95E74" w14:textId="77777777" w:rsidR="00B3606A" w:rsidRDefault="00652C6E" w:rsidP="00001CF2">
      <w:pPr>
        <w:pStyle w:val="Heading3"/>
      </w:pPr>
      <w:r>
        <w:t>The aggregation a</w:t>
      </w:r>
      <w:r w:rsidR="00B3606A">
        <w:t>pproach</w:t>
      </w:r>
    </w:p>
    <w:p w14:paraId="0C996115" w14:textId="77777777" w:rsidR="006930C6" w:rsidRDefault="00F77398" w:rsidP="00B3606A">
      <w:r>
        <w:t>As we noted, w</w:t>
      </w:r>
      <w:r w:rsidR="00B3606A">
        <w:t>hen datasets are unbalanced as is the case with Study 1, one common solution is to aggregate the data within each subject so that only cell means on the repeated factor are used.  In this way, the data can be analyzed using standard repeated measures ANOVA.</w:t>
      </w:r>
      <w:r w:rsidR="003F4C38">
        <w:t xml:space="preserve"> </w:t>
      </w:r>
      <w:r w:rsidR="00B3606A">
        <w:t>For Study 1</w:t>
      </w:r>
      <w:r w:rsidR="003F4C38">
        <w:t xml:space="preserve"> this would mean that we can use data from all but the two participants who chose no negatively-valenced traits. </w:t>
      </w:r>
    </w:p>
    <w:p w14:paraId="732E2D68" w14:textId="77777777" w:rsidR="006930C6" w:rsidRDefault="006930C6" w:rsidP="00B3606A">
      <w:r>
        <w:lastRenderedPageBreak/>
        <w:t>The SPSS syntax to perform the aggregation is as follows: [have to figure this out]</w:t>
      </w:r>
    </w:p>
    <w:p w14:paraId="4D90D342" w14:textId="77777777" w:rsidR="006930C6" w:rsidRDefault="006930C6" w:rsidP="00B3606A">
      <w:r>
        <w:t>In R it is: [copy relevant code]</w:t>
      </w:r>
    </w:p>
    <w:p w14:paraId="48057B25" w14:textId="77777777" w:rsidR="006930C6" w:rsidRDefault="006930C6" w:rsidP="00B3606A">
      <w:r>
        <w:t>To conduct a repeated-measures ANOVA on the aggregated data in SPSS</w:t>
      </w:r>
      <w:r w:rsidR="002D4E0C">
        <w:t>, see the following input and output:</w:t>
      </w:r>
      <w:r>
        <w:t xml:space="preserve"> </w:t>
      </w:r>
    </w:p>
    <w:p w14:paraId="15521110" w14:textId="77777777" w:rsidR="002D4E0C" w:rsidRDefault="002D4E0C" w:rsidP="002D4E0C">
      <w:pPr>
        <w:spacing w:after="0"/>
      </w:pPr>
      <w:r>
        <w:t>GLM rtneg rtpos</w:t>
      </w:r>
    </w:p>
    <w:p w14:paraId="08654565" w14:textId="77777777" w:rsidR="002D4E0C" w:rsidRDefault="002D4E0C" w:rsidP="002D4E0C">
      <w:pPr>
        <w:spacing w:after="0"/>
      </w:pPr>
      <w:r>
        <w:t xml:space="preserve"> /WSFACTOR=valence 2</w:t>
      </w:r>
    </w:p>
    <w:p w14:paraId="3023D81C" w14:textId="77777777" w:rsidR="002D4E0C" w:rsidRDefault="002D4E0C" w:rsidP="002D4E0C">
      <w:pPr>
        <w:spacing w:after="0"/>
      </w:pPr>
      <w:r>
        <w:t xml:space="preserve">  /METHOD=SSTYPE(3)</w:t>
      </w:r>
    </w:p>
    <w:p w14:paraId="6A266849" w14:textId="77777777" w:rsidR="002D4E0C" w:rsidRDefault="002D4E0C" w:rsidP="002D4E0C">
      <w:pPr>
        <w:spacing w:after="0"/>
      </w:pPr>
      <w:r>
        <w:t xml:space="preserve">  /WSDESIGN=valence.</w:t>
      </w:r>
    </w:p>
    <w:p w14:paraId="5E7BA89C" w14:textId="77777777" w:rsidR="002D4E0C" w:rsidRPr="002D4E0C" w:rsidRDefault="002D4E0C" w:rsidP="002D4E0C">
      <w:pPr>
        <w:autoSpaceDE w:val="0"/>
        <w:autoSpaceDN w:val="0"/>
        <w:adjustRightInd w:val="0"/>
        <w:spacing w:after="0" w:line="240" w:lineRule="auto"/>
        <w:rPr>
          <w:rFonts w:ascii="Times New Roman" w:hAnsi="Times New Roman" w:cs="Times New Roman"/>
          <w:noProof w:val="0"/>
          <w:sz w:val="24"/>
          <w:szCs w:val="24"/>
        </w:rPr>
      </w:pPr>
    </w:p>
    <w:p w14:paraId="49005EAF" w14:textId="77777777" w:rsidR="002F7661" w:rsidRPr="002F7661" w:rsidRDefault="002F7661" w:rsidP="002F7661">
      <w:pPr>
        <w:autoSpaceDE w:val="0"/>
        <w:autoSpaceDN w:val="0"/>
        <w:adjustRightInd w:val="0"/>
        <w:spacing w:after="0" w:line="240" w:lineRule="auto"/>
        <w:rPr>
          <w:rFonts w:ascii="Times New Roman" w:hAnsi="Times New Roman" w:cs="Times New Roman"/>
          <w:noProof w:val="0"/>
          <w:sz w:val="24"/>
          <w:szCs w:val="24"/>
        </w:rPr>
      </w:pPr>
    </w:p>
    <w:tbl>
      <w:tblPr>
        <w:tblW w:w="9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75"/>
        <w:gridCol w:w="2091"/>
        <w:gridCol w:w="1474"/>
        <w:gridCol w:w="1029"/>
        <w:gridCol w:w="1413"/>
        <w:gridCol w:w="1029"/>
        <w:gridCol w:w="1029"/>
      </w:tblGrid>
      <w:tr w:rsidR="002F7661" w:rsidRPr="002F7661" w14:paraId="7E4C039D" w14:textId="77777777">
        <w:trPr>
          <w:cantSplit/>
        </w:trPr>
        <w:tc>
          <w:tcPr>
            <w:tcW w:w="9537" w:type="dxa"/>
            <w:gridSpan w:val="7"/>
            <w:tcBorders>
              <w:top w:val="nil"/>
              <w:left w:val="nil"/>
              <w:bottom w:val="nil"/>
              <w:right w:val="nil"/>
            </w:tcBorders>
            <w:shd w:val="clear" w:color="auto" w:fill="FFFFFF"/>
            <w:vAlign w:val="center"/>
          </w:tcPr>
          <w:p w14:paraId="2E3D3CA3" w14:textId="77777777" w:rsidR="002F7661" w:rsidRPr="002F7661" w:rsidRDefault="002F7661" w:rsidP="002F7661">
            <w:pPr>
              <w:autoSpaceDE w:val="0"/>
              <w:autoSpaceDN w:val="0"/>
              <w:adjustRightInd w:val="0"/>
              <w:spacing w:after="0" w:line="320" w:lineRule="atLeast"/>
              <w:ind w:left="60" w:right="60"/>
              <w:jc w:val="center"/>
              <w:rPr>
                <w:rFonts w:ascii="Arial" w:hAnsi="Arial" w:cs="Arial"/>
                <w:noProof w:val="0"/>
                <w:color w:val="000000"/>
                <w:sz w:val="18"/>
                <w:szCs w:val="18"/>
              </w:rPr>
            </w:pPr>
            <w:r w:rsidRPr="002F7661">
              <w:rPr>
                <w:rFonts w:ascii="Arial" w:hAnsi="Arial" w:cs="Arial"/>
                <w:b/>
                <w:bCs/>
                <w:noProof w:val="0"/>
                <w:color w:val="000000"/>
                <w:sz w:val="18"/>
                <w:szCs w:val="18"/>
              </w:rPr>
              <w:t>Tests of Within-Subjects Effects</w:t>
            </w:r>
          </w:p>
        </w:tc>
      </w:tr>
      <w:tr w:rsidR="002F7661" w:rsidRPr="002F7661" w14:paraId="6A69A363" w14:textId="77777777">
        <w:trPr>
          <w:cantSplit/>
        </w:trPr>
        <w:tc>
          <w:tcPr>
            <w:tcW w:w="9537" w:type="dxa"/>
            <w:gridSpan w:val="7"/>
            <w:tcBorders>
              <w:top w:val="nil"/>
              <w:left w:val="nil"/>
              <w:bottom w:val="nil"/>
              <w:right w:val="nil"/>
            </w:tcBorders>
            <w:shd w:val="clear" w:color="auto" w:fill="FFFFFF"/>
            <w:vAlign w:val="bottom"/>
          </w:tcPr>
          <w:p w14:paraId="4533AC66" w14:textId="77777777" w:rsidR="002F7661" w:rsidRPr="002F7661" w:rsidRDefault="002F7661" w:rsidP="002F7661">
            <w:pPr>
              <w:autoSpaceDE w:val="0"/>
              <w:autoSpaceDN w:val="0"/>
              <w:adjustRightInd w:val="0"/>
              <w:spacing w:after="0" w:line="320" w:lineRule="atLeast"/>
              <w:rPr>
                <w:rFonts w:ascii="Times New Roman" w:hAnsi="Times New Roman" w:cs="Times New Roman"/>
                <w:noProof w:val="0"/>
                <w:sz w:val="24"/>
                <w:szCs w:val="24"/>
              </w:rPr>
            </w:pPr>
            <w:r w:rsidRPr="002F7661">
              <w:rPr>
                <w:rFonts w:ascii="Arial" w:hAnsi="Arial" w:cs="Arial"/>
                <w:noProof w:val="0"/>
                <w:color w:val="000000"/>
                <w:sz w:val="18"/>
                <w:szCs w:val="18"/>
                <w:shd w:val="clear" w:color="auto" w:fill="FFFFFF"/>
              </w:rPr>
              <w:t>Measure:   MEASURE_</w:t>
            </w:r>
            <w:proofErr w:type="gramStart"/>
            <w:r w:rsidRPr="002F7661">
              <w:rPr>
                <w:rFonts w:ascii="Arial" w:hAnsi="Arial" w:cs="Arial"/>
                <w:noProof w:val="0"/>
                <w:color w:val="000000"/>
                <w:sz w:val="18"/>
                <w:szCs w:val="18"/>
                <w:shd w:val="clear" w:color="auto" w:fill="FFFFFF"/>
              </w:rPr>
              <w:t xml:space="preserve">1  </w:t>
            </w:r>
            <w:proofErr w:type="gramEnd"/>
          </w:p>
        </w:tc>
      </w:tr>
      <w:tr w:rsidR="002F7661" w:rsidRPr="002F7661" w14:paraId="6A704018" w14:textId="77777777">
        <w:trPr>
          <w:cantSplit/>
        </w:trPr>
        <w:tc>
          <w:tcPr>
            <w:tcW w:w="3563" w:type="dxa"/>
            <w:gridSpan w:val="2"/>
            <w:tcBorders>
              <w:top w:val="single" w:sz="16" w:space="0" w:color="000000"/>
              <w:left w:val="single" w:sz="16" w:space="0" w:color="000000"/>
              <w:bottom w:val="single" w:sz="16" w:space="0" w:color="000000"/>
              <w:right w:val="nil"/>
            </w:tcBorders>
            <w:shd w:val="clear" w:color="auto" w:fill="FFFFFF"/>
            <w:vAlign w:val="bottom"/>
          </w:tcPr>
          <w:p w14:paraId="71AE011A" w14:textId="77777777" w:rsidR="002F7661" w:rsidRPr="002F7661" w:rsidRDefault="002F7661" w:rsidP="002F7661">
            <w:pPr>
              <w:autoSpaceDE w:val="0"/>
              <w:autoSpaceDN w:val="0"/>
              <w:adjustRightInd w:val="0"/>
              <w:spacing w:after="0" w:line="320" w:lineRule="atLeast"/>
              <w:ind w:left="60" w:right="60"/>
              <w:rPr>
                <w:rFonts w:ascii="Arial" w:hAnsi="Arial" w:cs="Arial"/>
                <w:noProof w:val="0"/>
                <w:color w:val="000000"/>
                <w:sz w:val="18"/>
                <w:szCs w:val="18"/>
              </w:rPr>
            </w:pPr>
            <w:r w:rsidRPr="002F7661">
              <w:rPr>
                <w:rFonts w:ascii="Arial" w:hAnsi="Arial" w:cs="Arial"/>
                <w:noProof w:val="0"/>
                <w:color w:val="000000"/>
                <w:sz w:val="18"/>
                <w:szCs w:val="18"/>
              </w:rPr>
              <w:t>Source</w:t>
            </w:r>
          </w:p>
        </w:tc>
        <w:tc>
          <w:tcPr>
            <w:tcW w:w="1474" w:type="dxa"/>
            <w:tcBorders>
              <w:top w:val="single" w:sz="16" w:space="0" w:color="000000"/>
              <w:left w:val="single" w:sz="16" w:space="0" w:color="000000"/>
              <w:bottom w:val="single" w:sz="16" w:space="0" w:color="000000"/>
            </w:tcBorders>
            <w:shd w:val="clear" w:color="auto" w:fill="FFFFFF"/>
            <w:vAlign w:val="bottom"/>
          </w:tcPr>
          <w:p w14:paraId="3B6D311D" w14:textId="77777777" w:rsidR="002F7661" w:rsidRPr="002F7661" w:rsidRDefault="002F7661" w:rsidP="002F7661">
            <w:pPr>
              <w:autoSpaceDE w:val="0"/>
              <w:autoSpaceDN w:val="0"/>
              <w:adjustRightInd w:val="0"/>
              <w:spacing w:after="0" w:line="320" w:lineRule="atLeast"/>
              <w:ind w:left="60" w:right="60"/>
              <w:jc w:val="center"/>
              <w:rPr>
                <w:rFonts w:ascii="Arial" w:hAnsi="Arial" w:cs="Arial"/>
                <w:noProof w:val="0"/>
                <w:color w:val="000000"/>
                <w:sz w:val="18"/>
                <w:szCs w:val="18"/>
              </w:rPr>
            </w:pPr>
            <w:r w:rsidRPr="002F7661">
              <w:rPr>
                <w:rFonts w:ascii="Arial" w:hAnsi="Arial" w:cs="Arial"/>
                <w:noProof w:val="0"/>
                <w:color w:val="000000"/>
                <w:sz w:val="18"/>
                <w:szCs w:val="18"/>
              </w:rPr>
              <w:t>Type III Sum of Squares</w:t>
            </w:r>
          </w:p>
        </w:tc>
        <w:tc>
          <w:tcPr>
            <w:tcW w:w="1029" w:type="dxa"/>
            <w:tcBorders>
              <w:top w:val="single" w:sz="16" w:space="0" w:color="000000"/>
              <w:bottom w:val="single" w:sz="16" w:space="0" w:color="000000"/>
            </w:tcBorders>
            <w:shd w:val="clear" w:color="auto" w:fill="FFFFFF"/>
            <w:vAlign w:val="bottom"/>
          </w:tcPr>
          <w:p w14:paraId="67020A50" w14:textId="77777777" w:rsidR="002F7661" w:rsidRPr="002F7661" w:rsidRDefault="002F7661" w:rsidP="002F7661">
            <w:pPr>
              <w:autoSpaceDE w:val="0"/>
              <w:autoSpaceDN w:val="0"/>
              <w:adjustRightInd w:val="0"/>
              <w:spacing w:after="0" w:line="320" w:lineRule="atLeast"/>
              <w:ind w:left="60" w:right="60"/>
              <w:jc w:val="center"/>
              <w:rPr>
                <w:rFonts w:ascii="Arial" w:hAnsi="Arial" w:cs="Arial"/>
                <w:noProof w:val="0"/>
                <w:color w:val="000000"/>
                <w:sz w:val="18"/>
                <w:szCs w:val="18"/>
              </w:rPr>
            </w:pPr>
            <w:proofErr w:type="gramStart"/>
            <w:r w:rsidRPr="002F7661">
              <w:rPr>
                <w:rFonts w:ascii="Arial" w:hAnsi="Arial" w:cs="Arial"/>
                <w:noProof w:val="0"/>
                <w:color w:val="000000"/>
                <w:sz w:val="18"/>
                <w:szCs w:val="18"/>
              </w:rPr>
              <w:t>df</w:t>
            </w:r>
            <w:proofErr w:type="gramEnd"/>
          </w:p>
        </w:tc>
        <w:tc>
          <w:tcPr>
            <w:tcW w:w="1413" w:type="dxa"/>
            <w:tcBorders>
              <w:top w:val="single" w:sz="16" w:space="0" w:color="000000"/>
              <w:bottom w:val="single" w:sz="16" w:space="0" w:color="000000"/>
            </w:tcBorders>
            <w:shd w:val="clear" w:color="auto" w:fill="FFFFFF"/>
            <w:vAlign w:val="bottom"/>
          </w:tcPr>
          <w:p w14:paraId="545284AA" w14:textId="77777777" w:rsidR="002F7661" w:rsidRPr="002F7661" w:rsidRDefault="002F7661" w:rsidP="002F7661">
            <w:pPr>
              <w:autoSpaceDE w:val="0"/>
              <w:autoSpaceDN w:val="0"/>
              <w:adjustRightInd w:val="0"/>
              <w:spacing w:after="0" w:line="320" w:lineRule="atLeast"/>
              <w:ind w:left="60" w:right="60"/>
              <w:jc w:val="center"/>
              <w:rPr>
                <w:rFonts w:ascii="Arial" w:hAnsi="Arial" w:cs="Arial"/>
                <w:noProof w:val="0"/>
                <w:color w:val="000000"/>
                <w:sz w:val="18"/>
                <w:szCs w:val="18"/>
              </w:rPr>
            </w:pPr>
            <w:r w:rsidRPr="002F7661">
              <w:rPr>
                <w:rFonts w:ascii="Arial" w:hAnsi="Arial" w:cs="Arial"/>
                <w:noProof w:val="0"/>
                <w:color w:val="000000"/>
                <w:sz w:val="18"/>
                <w:szCs w:val="18"/>
              </w:rPr>
              <w:t>Mean Square</w:t>
            </w:r>
          </w:p>
        </w:tc>
        <w:tc>
          <w:tcPr>
            <w:tcW w:w="1029" w:type="dxa"/>
            <w:tcBorders>
              <w:top w:val="single" w:sz="16" w:space="0" w:color="000000"/>
              <w:bottom w:val="single" w:sz="16" w:space="0" w:color="000000"/>
            </w:tcBorders>
            <w:shd w:val="clear" w:color="auto" w:fill="FFFFFF"/>
            <w:vAlign w:val="bottom"/>
          </w:tcPr>
          <w:p w14:paraId="7CB85348" w14:textId="77777777" w:rsidR="002F7661" w:rsidRPr="002F7661" w:rsidRDefault="002F7661" w:rsidP="002F7661">
            <w:pPr>
              <w:autoSpaceDE w:val="0"/>
              <w:autoSpaceDN w:val="0"/>
              <w:adjustRightInd w:val="0"/>
              <w:spacing w:after="0" w:line="320" w:lineRule="atLeast"/>
              <w:ind w:left="60" w:right="60"/>
              <w:jc w:val="center"/>
              <w:rPr>
                <w:rFonts w:ascii="Arial" w:hAnsi="Arial" w:cs="Arial"/>
                <w:noProof w:val="0"/>
                <w:color w:val="000000"/>
                <w:sz w:val="18"/>
                <w:szCs w:val="18"/>
              </w:rPr>
            </w:pPr>
            <w:r w:rsidRPr="002F7661">
              <w:rPr>
                <w:rFonts w:ascii="Arial" w:hAnsi="Arial" w:cs="Arial"/>
                <w:noProof w:val="0"/>
                <w:color w:val="000000"/>
                <w:sz w:val="18"/>
                <w:szCs w:val="18"/>
              </w:rPr>
              <w:t>F</w:t>
            </w:r>
          </w:p>
        </w:tc>
        <w:tc>
          <w:tcPr>
            <w:tcW w:w="1029" w:type="dxa"/>
            <w:tcBorders>
              <w:top w:val="single" w:sz="16" w:space="0" w:color="000000"/>
              <w:bottom w:val="single" w:sz="16" w:space="0" w:color="000000"/>
              <w:right w:val="single" w:sz="16" w:space="0" w:color="000000"/>
            </w:tcBorders>
            <w:shd w:val="clear" w:color="auto" w:fill="FFFFFF"/>
            <w:vAlign w:val="bottom"/>
          </w:tcPr>
          <w:p w14:paraId="465FF614" w14:textId="77777777" w:rsidR="002F7661" w:rsidRPr="002F7661" w:rsidRDefault="002F7661" w:rsidP="002F7661">
            <w:pPr>
              <w:autoSpaceDE w:val="0"/>
              <w:autoSpaceDN w:val="0"/>
              <w:adjustRightInd w:val="0"/>
              <w:spacing w:after="0" w:line="320" w:lineRule="atLeast"/>
              <w:ind w:left="60" w:right="60"/>
              <w:jc w:val="center"/>
              <w:rPr>
                <w:rFonts w:ascii="Arial" w:hAnsi="Arial" w:cs="Arial"/>
                <w:noProof w:val="0"/>
                <w:color w:val="000000"/>
                <w:sz w:val="18"/>
                <w:szCs w:val="18"/>
              </w:rPr>
            </w:pPr>
            <w:r w:rsidRPr="002F7661">
              <w:rPr>
                <w:rFonts w:ascii="Arial" w:hAnsi="Arial" w:cs="Arial"/>
                <w:noProof w:val="0"/>
                <w:color w:val="000000"/>
                <w:sz w:val="18"/>
                <w:szCs w:val="18"/>
              </w:rPr>
              <w:t>Sig.</w:t>
            </w:r>
          </w:p>
        </w:tc>
      </w:tr>
      <w:tr w:rsidR="002F7661" w:rsidRPr="002F7661" w14:paraId="2E76EECB" w14:textId="77777777">
        <w:trPr>
          <w:cantSplit/>
        </w:trPr>
        <w:tc>
          <w:tcPr>
            <w:tcW w:w="1474" w:type="dxa"/>
            <w:vMerge w:val="restart"/>
            <w:tcBorders>
              <w:top w:val="single" w:sz="16" w:space="0" w:color="000000"/>
              <w:left w:val="single" w:sz="16" w:space="0" w:color="000000"/>
              <w:right w:val="nil"/>
            </w:tcBorders>
            <w:shd w:val="clear" w:color="auto" w:fill="FFFFFF"/>
          </w:tcPr>
          <w:p w14:paraId="6F57C8F5" w14:textId="77777777" w:rsidR="002F7661" w:rsidRPr="002F7661" w:rsidRDefault="002F7661" w:rsidP="002F7661">
            <w:pPr>
              <w:autoSpaceDE w:val="0"/>
              <w:autoSpaceDN w:val="0"/>
              <w:adjustRightInd w:val="0"/>
              <w:spacing w:after="0" w:line="320" w:lineRule="atLeast"/>
              <w:ind w:left="60" w:right="60"/>
              <w:rPr>
                <w:rFonts w:ascii="Arial" w:hAnsi="Arial" w:cs="Arial"/>
                <w:noProof w:val="0"/>
                <w:color w:val="000000"/>
                <w:sz w:val="18"/>
                <w:szCs w:val="18"/>
              </w:rPr>
            </w:pPr>
            <w:proofErr w:type="gramStart"/>
            <w:r w:rsidRPr="002F7661">
              <w:rPr>
                <w:rFonts w:ascii="Arial" w:hAnsi="Arial" w:cs="Arial"/>
                <w:noProof w:val="0"/>
                <w:color w:val="000000"/>
                <w:sz w:val="18"/>
                <w:szCs w:val="18"/>
              </w:rPr>
              <w:t>valence</w:t>
            </w:r>
            <w:proofErr w:type="gramEnd"/>
          </w:p>
        </w:tc>
        <w:tc>
          <w:tcPr>
            <w:tcW w:w="2089" w:type="dxa"/>
            <w:tcBorders>
              <w:top w:val="single" w:sz="16" w:space="0" w:color="000000"/>
              <w:left w:val="nil"/>
              <w:bottom w:val="nil"/>
              <w:right w:val="single" w:sz="16" w:space="0" w:color="000000"/>
            </w:tcBorders>
            <w:shd w:val="clear" w:color="auto" w:fill="FFFFFF"/>
          </w:tcPr>
          <w:p w14:paraId="15C562F5" w14:textId="77777777" w:rsidR="002F7661" w:rsidRPr="002F7661" w:rsidRDefault="002F7661" w:rsidP="002F7661">
            <w:pPr>
              <w:autoSpaceDE w:val="0"/>
              <w:autoSpaceDN w:val="0"/>
              <w:adjustRightInd w:val="0"/>
              <w:spacing w:after="0" w:line="320" w:lineRule="atLeast"/>
              <w:ind w:left="60" w:right="60"/>
              <w:rPr>
                <w:rFonts w:ascii="Arial" w:hAnsi="Arial" w:cs="Arial"/>
                <w:noProof w:val="0"/>
                <w:color w:val="000000"/>
                <w:sz w:val="18"/>
                <w:szCs w:val="18"/>
              </w:rPr>
            </w:pPr>
            <w:r w:rsidRPr="002F7661">
              <w:rPr>
                <w:rFonts w:ascii="Arial" w:hAnsi="Arial" w:cs="Arial"/>
                <w:noProof w:val="0"/>
                <w:color w:val="000000"/>
                <w:sz w:val="18"/>
                <w:szCs w:val="18"/>
              </w:rPr>
              <w:t>Sphericity Assumed</w:t>
            </w:r>
          </w:p>
        </w:tc>
        <w:tc>
          <w:tcPr>
            <w:tcW w:w="1474" w:type="dxa"/>
            <w:tcBorders>
              <w:top w:val="single" w:sz="16" w:space="0" w:color="000000"/>
              <w:left w:val="single" w:sz="16" w:space="0" w:color="000000"/>
              <w:bottom w:val="nil"/>
            </w:tcBorders>
            <w:shd w:val="clear" w:color="auto" w:fill="FFFFFF"/>
            <w:vAlign w:val="center"/>
          </w:tcPr>
          <w:p w14:paraId="5071FF89" w14:textId="77777777"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.845</w:t>
            </w:r>
          </w:p>
        </w:tc>
        <w:tc>
          <w:tcPr>
            <w:tcW w:w="1029" w:type="dxa"/>
            <w:tcBorders>
              <w:top w:val="single" w:sz="16" w:space="0" w:color="000000"/>
              <w:bottom w:val="nil"/>
            </w:tcBorders>
            <w:shd w:val="clear" w:color="auto" w:fill="FFFFFF"/>
            <w:vAlign w:val="center"/>
          </w:tcPr>
          <w:p w14:paraId="4064FCE4" w14:textId="77777777"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1</w:t>
            </w:r>
          </w:p>
        </w:tc>
        <w:tc>
          <w:tcPr>
            <w:tcW w:w="1413" w:type="dxa"/>
            <w:tcBorders>
              <w:top w:val="single" w:sz="16" w:space="0" w:color="000000"/>
              <w:bottom w:val="nil"/>
            </w:tcBorders>
            <w:shd w:val="clear" w:color="auto" w:fill="FFFFFF"/>
            <w:vAlign w:val="center"/>
          </w:tcPr>
          <w:p w14:paraId="7D4693A9" w14:textId="77777777"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.845</w:t>
            </w:r>
          </w:p>
        </w:tc>
        <w:tc>
          <w:tcPr>
            <w:tcW w:w="1029" w:type="dxa"/>
            <w:tcBorders>
              <w:top w:val="single" w:sz="16" w:space="0" w:color="000000"/>
              <w:bottom w:val="nil"/>
            </w:tcBorders>
            <w:shd w:val="clear" w:color="auto" w:fill="FFFFFF"/>
            <w:vAlign w:val="center"/>
          </w:tcPr>
          <w:p w14:paraId="179BBC9F" w14:textId="77777777"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46.276</w:t>
            </w:r>
          </w:p>
        </w:tc>
        <w:tc>
          <w:tcPr>
            <w:tcW w:w="1029" w:type="dxa"/>
            <w:tcBorders>
              <w:top w:val="single" w:sz="16" w:space="0" w:color="000000"/>
              <w:bottom w:val="nil"/>
              <w:right w:val="single" w:sz="16" w:space="0" w:color="000000"/>
            </w:tcBorders>
            <w:shd w:val="clear" w:color="auto" w:fill="FFFFFF"/>
            <w:vAlign w:val="center"/>
          </w:tcPr>
          <w:p w14:paraId="4C9FEDE9" w14:textId="77777777"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.000</w:t>
            </w:r>
          </w:p>
        </w:tc>
      </w:tr>
      <w:tr w:rsidR="002F7661" w:rsidRPr="002F7661" w14:paraId="667B1500" w14:textId="77777777">
        <w:trPr>
          <w:cantSplit/>
        </w:trPr>
        <w:tc>
          <w:tcPr>
            <w:tcW w:w="1474" w:type="dxa"/>
            <w:vMerge/>
            <w:tcBorders>
              <w:top w:val="single" w:sz="16" w:space="0" w:color="000000"/>
              <w:left w:val="single" w:sz="16" w:space="0" w:color="000000"/>
              <w:right w:val="nil"/>
            </w:tcBorders>
            <w:shd w:val="clear" w:color="auto" w:fill="FFFFFF"/>
          </w:tcPr>
          <w:p w14:paraId="23B3B1D9" w14:textId="77777777" w:rsidR="002F7661" w:rsidRPr="002F7661" w:rsidRDefault="002F7661" w:rsidP="002F7661">
            <w:pPr>
              <w:autoSpaceDE w:val="0"/>
              <w:autoSpaceDN w:val="0"/>
              <w:adjustRightInd w:val="0"/>
              <w:spacing w:after="0" w:line="240" w:lineRule="auto"/>
              <w:rPr>
                <w:rFonts w:ascii="Arial" w:hAnsi="Arial" w:cs="Arial"/>
                <w:noProof w:val="0"/>
                <w:color w:val="000000"/>
                <w:sz w:val="18"/>
                <w:szCs w:val="18"/>
              </w:rPr>
            </w:pPr>
          </w:p>
        </w:tc>
        <w:tc>
          <w:tcPr>
            <w:tcW w:w="2089" w:type="dxa"/>
            <w:tcBorders>
              <w:top w:val="nil"/>
              <w:left w:val="nil"/>
              <w:bottom w:val="nil"/>
              <w:right w:val="single" w:sz="16" w:space="0" w:color="000000"/>
            </w:tcBorders>
            <w:shd w:val="clear" w:color="auto" w:fill="FFFFFF"/>
          </w:tcPr>
          <w:p w14:paraId="3FBA8BFA" w14:textId="77777777" w:rsidR="002F7661" w:rsidRPr="002F7661" w:rsidRDefault="002F7661" w:rsidP="002F7661">
            <w:pPr>
              <w:autoSpaceDE w:val="0"/>
              <w:autoSpaceDN w:val="0"/>
              <w:adjustRightInd w:val="0"/>
              <w:spacing w:after="0" w:line="320" w:lineRule="atLeast"/>
              <w:ind w:left="60" w:right="60"/>
              <w:rPr>
                <w:rFonts w:ascii="Arial" w:hAnsi="Arial" w:cs="Arial"/>
                <w:noProof w:val="0"/>
                <w:color w:val="000000"/>
                <w:sz w:val="18"/>
                <w:szCs w:val="18"/>
              </w:rPr>
            </w:pPr>
            <w:r w:rsidRPr="002F7661">
              <w:rPr>
                <w:rFonts w:ascii="Arial" w:hAnsi="Arial" w:cs="Arial"/>
                <w:noProof w:val="0"/>
                <w:color w:val="000000"/>
                <w:sz w:val="18"/>
                <w:szCs w:val="18"/>
              </w:rPr>
              <w:t>Greenhouse-Geisser</w:t>
            </w:r>
          </w:p>
        </w:tc>
        <w:tc>
          <w:tcPr>
            <w:tcW w:w="1474" w:type="dxa"/>
            <w:tcBorders>
              <w:top w:val="nil"/>
              <w:left w:val="single" w:sz="16" w:space="0" w:color="000000"/>
              <w:bottom w:val="nil"/>
            </w:tcBorders>
            <w:shd w:val="clear" w:color="auto" w:fill="FFFFFF"/>
            <w:vAlign w:val="center"/>
          </w:tcPr>
          <w:p w14:paraId="7298CDDC" w14:textId="77777777"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.845</w:t>
            </w:r>
          </w:p>
        </w:tc>
        <w:tc>
          <w:tcPr>
            <w:tcW w:w="1029" w:type="dxa"/>
            <w:tcBorders>
              <w:top w:val="nil"/>
              <w:bottom w:val="nil"/>
            </w:tcBorders>
            <w:shd w:val="clear" w:color="auto" w:fill="FFFFFF"/>
            <w:vAlign w:val="center"/>
          </w:tcPr>
          <w:p w14:paraId="6B1E5B2B" w14:textId="77777777"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1.000</w:t>
            </w:r>
          </w:p>
        </w:tc>
        <w:tc>
          <w:tcPr>
            <w:tcW w:w="1413" w:type="dxa"/>
            <w:tcBorders>
              <w:top w:val="nil"/>
              <w:bottom w:val="nil"/>
            </w:tcBorders>
            <w:shd w:val="clear" w:color="auto" w:fill="FFFFFF"/>
            <w:vAlign w:val="center"/>
          </w:tcPr>
          <w:p w14:paraId="069C7058" w14:textId="77777777"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.845</w:t>
            </w:r>
          </w:p>
        </w:tc>
        <w:tc>
          <w:tcPr>
            <w:tcW w:w="1029" w:type="dxa"/>
            <w:tcBorders>
              <w:top w:val="nil"/>
              <w:bottom w:val="nil"/>
            </w:tcBorders>
            <w:shd w:val="clear" w:color="auto" w:fill="FFFFFF"/>
            <w:vAlign w:val="center"/>
          </w:tcPr>
          <w:p w14:paraId="3A8E8CDA" w14:textId="77777777"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46.276</w:t>
            </w:r>
          </w:p>
        </w:tc>
        <w:tc>
          <w:tcPr>
            <w:tcW w:w="1029" w:type="dxa"/>
            <w:tcBorders>
              <w:top w:val="nil"/>
              <w:bottom w:val="nil"/>
              <w:right w:val="single" w:sz="16" w:space="0" w:color="000000"/>
            </w:tcBorders>
            <w:shd w:val="clear" w:color="auto" w:fill="FFFFFF"/>
            <w:vAlign w:val="center"/>
          </w:tcPr>
          <w:p w14:paraId="09BE5978" w14:textId="77777777"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.000</w:t>
            </w:r>
          </w:p>
        </w:tc>
      </w:tr>
      <w:tr w:rsidR="002F7661" w:rsidRPr="002F7661" w14:paraId="471C620E" w14:textId="77777777">
        <w:trPr>
          <w:cantSplit/>
        </w:trPr>
        <w:tc>
          <w:tcPr>
            <w:tcW w:w="1474" w:type="dxa"/>
            <w:vMerge/>
            <w:tcBorders>
              <w:top w:val="single" w:sz="16" w:space="0" w:color="000000"/>
              <w:left w:val="single" w:sz="16" w:space="0" w:color="000000"/>
              <w:right w:val="nil"/>
            </w:tcBorders>
            <w:shd w:val="clear" w:color="auto" w:fill="FFFFFF"/>
          </w:tcPr>
          <w:p w14:paraId="1AE19AFC" w14:textId="77777777" w:rsidR="002F7661" w:rsidRPr="002F7661" w:rsidRDefault="002F7661" w:rsidP="002F7661">
            <w:pPr>
              <w:autoSpaceDE w:val="0"/>
              <w:autoSpaceDN w:val="0"/>
              <w:adjustRightInd w:val="0"/>
              <w:spacing w:after="0" w:line="240" w:lineRule="auto"/>
              <w:rPr>
                <w:rFonts w:ascii="Arial" w:hAnsi="Arial" w:cs="Arial"/>
                <w:noProof w:val="0"/>
                <w:color w:val="000000"/>
                <w:sz w:val="18"/>
                <w:szCs w:val="18"/>
              </w:rPr>
            </w:pPr>
          </w:p>
        </w:tc>
        <w:tc>
          <w:tcPr>
            <w:tcW w:w="2089" w:type="dxa"/>
            <w:tcBorders>
              <w:top w:val="nil"/>
              <w:left w:val="nil"/>
              <w:bottom w:val="nil"/>
              <w:right w:val="single" w:sz="16" w:space="0" w:color="000000"/>
            </w:tcBorders>
            <w:shd w:val="clear" w:color="auto" w:fill="FFFFFF"/>
          </w:tcPr>
          <w:p w14:paraId="5C03844C" w14:textId="77777777" w:rsidR="002F7661" w:rsidRPr="002F7661" w:rsidRDefault="002F7661" w:rsidP="002F7661">
            <w:pPr>
              <w:autoSpaceDE w:val="0"/>
              <w:autoSpaceDN w:val="0"/>
              <w:adjustRightInd w:val="0"/>
              <w:spacing w:after="0" w:line="320" w:lineRule="atLeast"/>
              <w:ind w:left="60" w:right="60"/>
              <w:rPr>
                <w:rFonts w:ascii="Arial" w:hAnsi="Arial" w:cs="Arial"/>
                <w:noProof w:val="0"/>
                <w:color w:val="000000"/>
                <w:sz w:val="18"/>
                <w:szCs w:val="18"/>
              </w:rPr>
            </w:pPr>
            <w:r w:rsidRPr="002F7661">
              <w:rPr>
                <w:rFonts w:ascii="Arial" w:hAnsi="Arial" w:cs="Arial"/>
                <w:noProof w:val="0"/>
                <w:color w:val="000000"/>
                <w:sz w:val="18"/>
                <w:szCs w:val="18"/>
              </w:rPr>
              <w:t>Huynh-Feldt</w:t>
            </w:r>
          </w:p>
        </w:tc>
        <w:tc>
          <w:tcPr>
            <w:tcW w:w="1474" w:type="dxa"/>
            <w:tcBorders>
              <w:top w:val="nil"/>
              <w:left w:val="single" w:sz="16" w:space="0" w:color="000000"/>
              <w:bottom w:val="nil"/>
            </w:tcBorders>
            <w:shd w:val="clear" w:color="auto" w:fill="FFFFFF"/>
            <w:vAlign w:val="center"/>
          </w:tcPr>
          <w:p w14:paraId="0DF72DC8" w14:textId="77777777"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.845</w:t>
            </w:r>
          </w:p>
        </w:tc>
        <w:tc>
          <w:tcPr>
            <w:tcW w:w="1029" w:type="dxa"/>
            <w:tcBorders>
              <w:top w:val="nil"/>
              <w:bottom w:val="nil"/>
            </w:tcBorders>
            <w:shd w:val="clear" w:color="auto" w:fill="FFFFFF"/>
            <w:vAlign w:val="center"/>
          </w:tcPr>
          <w:p w14:paraId="5EA400C9" w14:textId="77777777"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1.000</w:t>
            </w:r>
          </w:p>
        </w:tc>
        <w:tc>
          <w:tcPr>
            <w:tcW w:w="1413" w:type="dxa"/>
            <w:tcBorders>
              <w:top w:val="nil"/>
              <w:bottom w:val="nil"/>
            </w:tcBorders>
            <w:shd w:val="clear" w:color="auto" w:fill="FFFFFF"/>
            <w:vAlign w:val="center"/>
          </w:tcPr>
          <w:p w14:paraId="54BF0286" w14:textId="77777777"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.845</w:t>
            </w:r>
          </w:p>
        </w:tc>
        <w:tc>
          <w:tcPr>
            <w:tcW w:w="1029" w:type="dxa"/>
            <w:tcBorders>
              <w:top w:val="nil"/>
              <w:bottom w:val="nil"/>
            </w:tcBorders>
            <w:shd w:val="clear" w:color="auto" w:fill="FFFFFF"/>
            <w:vAlign w:val="center"/>
          </w:tcPr>
          <w:p w14:paraId="3ED0B0E9" w14:textId="77777777"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46.276</w:t>
            </w:r>
          </w:p>
        </w:tc>
        <w:tc>
          <w:tcPr>
            <w:tcW w:w="1029" w:type="dxa"/>
            <w:tcBorders>
              <w:top w:val="nil"/>
              <w:bottom w:val="nil"/>
              <w:right w:val="single" w:sz="16" w:space="0" w:color="000000"/>
            </w:tcBorders>
            <w:shd w:val="clear" w:color="auto" w:fill="FFFFFF"/>
            <w:vAlign w:val="center"/>
          </w:tcPr>
          <w:p w14:paraId="671FB980" w14:textId="77777777"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.000</w:t>
            </w:r>
          </w:p>
        </w:tc>
      </w:tr>
      <w:tr w:rsidR="002F7661" w:rsidRPr="002F7661" w14:paraId="789D9912" w14:textId="77777777">
        <w:trPr>
          <w:cantSplit/>
        </w:trPr>
        <w:tc>
          <w:tcPr>
            <w:tcW w:w="1474" w:type="dxa"/>
            <w:vMerge/>
            <w:tcBorders>
              <w:top w:val="single" w:sz="16" w:space="0" w:color="000000"/>
              <w:left w:val="single" w:sz="16" w:space="0" w:color="000000"/>
              <w:right w:val="nil"/>
            </w:tcBorders>
            <w:shd w:val="clear" w:color="auto" w:fill="FFFFFF"/>
          </w:tcPr>
          <w:p w14:paraId="26EA84E9" w14:textId="77777777" w:rsidR="002F7661" w:rsidRPr="002F7661" w:rsidRDefault="002F7661" w:rsidP="002F7661">
            <w:pPr>
              <w:autoSpaceDE w:val="0"/>
              <w:autoSpaceDN w:val="0"/>
              <w:adjustRightInd w:val="0"/>
              <w:spacing w:after="0" w:line="240" w:lineRule="auto"/>
              <w:rPr>
                <w:rFonts w:ascii="Arial" w:hAnsi="Arial" w:cs="Arial"/>
                <w:noProof w:val="0"/>
                <w:color w:val="000000"/>
                <w:sz w:val="18"/>
                <w:szCs w:val="18"/>
              </w:rPr>
            </w:pPr>
          </w:p>
        </w:tc>
        <w:tc>
          <w:tcPr>
            <w:tcW w:w="2089" w:type="dxa"/>
            <w:tcBorders>
              <w:top w:val="nil"/>
              <w:left w:val="nil"/>
              <w:right w:val="single" w:sz="16" w:space="0" w:color="000000"/>
            </w:tcBorders>
            <w:shd w:val="clear" w:color="auto" w:fill="FFFFFF"/>
          </w:tcPr>
          <w:p w14:paraId="0DF99F9C" w14:textId="77777777" w:rsidR="002F7661" w:rsidRPr="002F7661" w:rsidRDefault="002F7661" w:rsidP="002F7661">
            <w:pPr>
              <w:autoSpaceDE w:val="0"/>
              <w:autoSpaceDN w:val="0"/>
              <w:adjustRightInd w:val="0"/>
              <w:spacing w:after="0" w:line="320" w:lineRule="atLeast"/>
              <w:ind w:left="60" w:right="60"/>
              <w:rPr>
                <w:rFonts w:ascii="Arial" w:hAnsi="Arial" w:cs="Arial"/>
                <w:noProof w:val="0"/>
                <w:color w:val="000000"/>
                <w:sz w:val="18"/>
                <w:szCs w:val="18"/>
              </w:rPr>
            </w:pPr>
            <w:r w:rsidRPr="002F7661">
              <w:rPr>
                <w:rFonts w:ascii="Arial" w:hAnsi="Arial" w:cs="Arial"/>
                <w:noProof w:val="0"/>
                <w:color w:val="000000"/>
                <w:sz w:val="18"/>
                <w:szCs w:val="18"/>
              </w:rPr>
              <w:t>Lower-bound</w:t>
            </w:r>
          </w:p>
        </w:tc>
        <w:tc>
          <w:tcPr>
            <w:tcW w:w="1474" w:type="dxa"/>
            <w:tcBorders>
              <w:top w:val="nil"/>
              <w:left w:val="single" w:sz="16" w:space="0" w:color="000000"/>
            </w:tcBorders>
            <w:shd w:val="clear" w:color="auto" w:fill="FFFFFF"/>
            <w:vAlign w:val="center"/>
          </w:tcPr>
          <w:p w14:paraId="3C6CE9A8" w14:textId="77777777"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.845</w:t>
            </w:r>
          </w:p>
        </w:tc>
        <w:tc>
          <w:tcPr>
            <w:tcW w:w="1029" w:type="dxa"/>
            <w:tcBorders>
              <w:top w:val="nil"/>
            </w:tcBorders>
            <w:shd w:val="clear" w:color="auto" w:fill="FFFFFF"/>
            <w:vAlign w:val="center"/>
          </w:tcPr>
          <w:p w14:paraId="394C9E89" w14:textId="77777777"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1.000</w:t>
            </w:r>
          </w:p>
        </w:tc>
        <w:tc>
          <w:tcPr>
            <w:tcW w:w="1413" w:type="dxa"/>
            <w:tcBorders>
              <w:top w:val="nil"/>
            </w:tcBorders>
            <w:shd w:val="clear" w:color="auto" w:fill="FFFFFF"/>
            <w:vAlign w:val="center"/>
          </w:tcPr>
          <w:p w14:paraId="4B6AB2B4" w14:textId="77777777"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.845</w:t>
            </w:r>
          </w:p>
        </w:tc>
        <w:tc>
          <w:tcPr>
            <w:tcW w:w="1029" w:type="dxa"/>
            <w:tcBorders>
              <w:top w:val="nil"/>
            </w:tcBorders>
            <w:shd w:val="clear" w:color="auto" w:fill="FFFFFF"/>
            <w:vAlign w:val="center"/>
          </w:tcPr>
          <w:p w14:paraId="5756816D" w14:textId="77777777"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46.276</w:t>
            </w:r>
          </w:p>
        </w:tc>
        <w:tc>
          <w:tcPr>
            <w:tcW w:w="1029" w:type="dxa"/>
            <w:tcBorders>
              <w:top w:val="nil"/>
              <w:right w:val="single" w:sz="16" w:space="0" w:color="000000"/>
            </w:tcBorders>
            <w:shd w:val="clear" w:color="auto" w:fill="FFFFFF"/>
            <w:vAlign w:val="center"/>
          </w:tcPr>
          <w:p w14:paraId="2CB00ADD" w14:textId="77777777"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.000</w:t>
            </w:r>
          </w:p>
        </w:tc>
      </w:tr>
      <w:tr w:rsidR="002F7661" w:rsidRPr="002F7661" w14:paraId="4D0DA3E6" w14:textId="77777777">
        <w:trPr>
          <w:cantSplit/>
        </w:trPr>
        <w:tc>
          <w:tcPr>
            <w:tcW w:w="1474" w:type="dxa"/>
            <w:vMerge w:val="restart"/>
            <w:tcBorders>
              <w:top w:val="nil"/>
              <w:left w:val="single" w:sz="16" w:space="0" w:color="000000"/>
              <w:bottom w:val="single" w:sz="16" w:space="0" w:color="000000"/>
              <w:right w:val="nil"/>
            </w:tcBorders>
            <w:shd w:val="clear" w:color="auto" w:fill="FFFFFF"/>
          </w:tcPr>
          <w:p w14:paraId="5106511B" w14:textId="77777777" w:rsidR="002F7661" w:rsidRPr="002F7661" w:rsidRDefault="002F7661" w:rsidP="002F7661">
            <w:pPr>
              <w:autoSpaceDE w:val="0"/>
              <w:autoSpaceDN w:val="0"/>
              <w:adjustRightInd w:val="0"/>
              <w:spacing w:after="0" w:line="320" w:lineRule="atLeast"/>
              <w:ind w:left="60" w:right="60"/>
              <w:rPr>
                <w:rFonts w:ascii="Arial" w:hAnsi="Arial" w:cs="Arial"/>
                <w:noProof w:val="0"/>
                <w:color w:val="000000"/>
                <w:sz w:val="18"/>
                <w:szCs w:val="18"/>
              </w:rPr>
            </w:pPr>
            <w:proofErr w:type="gramStart"/>
            <w:r w:rsidRPr="002F7661">
              <w:rPr>
                <w:rFonts w:ascii="Arial" w:hAnsi="Arial" w:cs="Arial"/>
                <w:noProof w:val="0"/>
                <w:color w:val="000000"/>
                <w:sz w:val="18"/>
                <w:szCs w:val="18"/>
              </w:rPr>
              <w:t>Error(</w:t>
            </w:r>
            <w:proofErr w:type="gramEnd"/>
            <w:r w:rsidRPr="002F7661">
              <w:rPr>
                <w:rFonts w:ascii="Arial" w:hAnsi="Arial" w:cs="Arial"/>
                <w:noProof w:val="0"/>
                <w:color w:val="000000"/>
                <w:sz w:val="18"/>
                <w:szCs w:val="18"/>
              </w:rPr>
              <w:t>valence)</w:t>
            </w:r>
          </w:p>
        </w:tc>
        <w:tc>
          <w:tcPr>
            <w:tcW w:w="2089" w:type="dxa"/>
            <w:tcBorders>
              <w:top w:val="nil"/>
              <w:left w:val="nil"/>
              <w:bottom w:val="nil"/>
              <w:right w:val="single" w:sz="16" w:space="0" w:color="000000"/>
            </w:tcBorders>
            <w:shd w:val="clear" w:color="auto" w:fill="FFFFFF"/>
          </w:tcPr>
          <w:p w14:paraId="7A626587" w14:textId="77777777" w:rsidR="002F7661" w:rsidRPr="002F7661" w:rsidRDefault="002F7661" w:rsidP="002F7661">
            <w:pPr>
              <w:autoSpaceDE w:val="0"/>
              <w:autoSpaceDN w:val="0"/>
              <w:adjustRightInd w:val="0"/>
              <w:spacing w:after="0" w:line="320" w:lineRule="atLeast"/>
              <w:ind w:left="60" w:right="60"/>
              <w:rPr>
                <w:rFonts w:ascii="Arial" w:hAnsi="Arial" w:cs="Arial"/>
                <w:noProof w:val="0"/>
                <w:color w:val="000000"/>
                <w:sz w:val="18"/>
                <w:szCs w:val="18"/>
              </w:rPr>
            </w:pPr>
            <w:r w:rsidRPr="002F7661">
              <w:rPr>
                <w:rFonts w:ascii="Arial" w:hAnsi="Arial" w:cs="Arial"/>
                <w:noProof w:val="0"/>
                <w:color w:val="000000"/>
                <w:sz w:val="18"/>
                <w:szCs w:val="18"/>
              </w:rPr>
              <w:t>Sphericity Assumed</w:t>
            </w:r>
          </w:p>
        </w:tc>
        <w:tc>
          <w:tcPr>
            <w:tcW w:w="1474" w:type="dxa"/>
            <w:tcBorders>
              <w:top w:val="nil"/>
              <w:left w:val="single" w:sz="16" w:space="0" w:color="000000"/>
              <w:bottom w:val="nil"/>
            </w:tcBorders>
            <w:shd w:val="clear" w:color="auto" w:fill="FFFFFF"/>
            <w:vAlign w:val="center"/>
          </w:tcPr>
          <w:p w14:paraId="2BDDDB63" w14:textId="77777777"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1.059</w:t>
            </w:r>
          </w:p>
        </w:tc>
        <w:tc>
          <w:tcPr>
            <w:tcW w:w="1029" w:type="dxa"/>
            <w:tcBorders>
              <w:top w:val="nil"/>
              <w:bottom w:val="nil"/>
            </w:tcBorders>
            <w:shd w:val="clear" w:color="auto" w:fill="FFFFFF"/>
            <w:vAlign w:val="center"/>
          </w:tcPr>
          <w:p w14:paraId="79363BCE" w14:textId="77777777"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58</w:t>
            </w:r>
          </w:p>
        </w:tc>
        <w:tc>
          <w:tcPr>
            <w:tcW w:w="1413" w:type="dxa"/>
            <w:tcBorders>
              <w:top w:val="nil"/>
              <w:bottom w:val="nil"/>
            </w:tcBorders>
            <w:shd w:val="clear" w:color="auto" w:fill="FFFFFF"/>
            <w:vAlign w:val="center"/>
          </w:tcPr>
          <w:p w14:paraId="30A13BAF" w14:textId="77777777"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.018</w:t>
            </w:r>
          </w:p>
        </w:tc>
        <w:tc>
          <w:tcPr>
            <w:tcW w:w="1029" w:type="dxa"/>
            <w:tcBorders>
              <w:top w:val="nil"/>
              <w:bottom w:val="nil"/>
            </w:tcBorders>
            <w:shd w:val="clear" w:color="auto" w:fill="FFFFFF"/>
            <w:vAlign w:val="center"/>
          </w:tcPr>
          <w:p w14:paraId="347B6724" w14:textId="77777777" w:rsidR="002F7661" w:rsidRPr="002F7661" w:rsidRDefault="002F7661" w:rsidP="002F7661">
            <w:pPr>
              <w:autoSpaceDE w:val="0"/>
              <w:autoSpaceDN w:val="0"/>
              <w:adjustRightInd w:val="0"/>
              <w:spacing w:after="0" w:line="240" w:lineRule="auto"/>
              <w:rPr>
                <w:rFonts w:ascii="Times New Roman" w:hAnsi="Times New Roman" w:cs="Times New Roman"/>
                <w:noProof w:val="0"/>
                <w:sz w:val="24"/>
                <w:szCs w:val="24"/>
              </w:rPr>
            </w:pPr>
          </w:p>
        </w:tc>
        <w:tc>
          <w:tcPr>
            <w:tcW w:w="1029" w:type="dxa"/>
            <w:tcBorders>
              <w:top w:val="nil"/>
              <w:bottom w:val="nil"/>
              <w:right w:val="single" w:sz="16" w:space="0" w:color="000000"/>
            </w:tcBorders>
            <w:shd w:val="clear" w:color="auto" w:fill="FFFFFF"/>
            <w:vAlign w:val="center"/>
          </w:tcPr>
          <w:p w14:paraId="7D309D40" w14:textId="77777777" w:rsidR="002F7661" w:rsidRPr="002F7661" w:rsidRDefault="002F7661" w:rsidP="002F7661">
            <w:pPr>
              <w:autoSpaceDE w:val="0"/>
              <w:autoSpaceDN w:val="0"/>
              <w:adjustRightInd w:val="0"/>
              <w:spacing w:after="0" w:line="240" w:lineRule="auto"/>
              <w:rPr>
                <w:rFonts w:ascii="Times New Roman" w:hAnsi="Times New Roman" w:cs="Times New Roman"/>
                <w:noProof w:val="0"/>
                <w:sz w:val="24"/>
                <w:szCs w:val="24"/>
              </w:rPr>
            </w:pPr>
          </w:p>
        </w:tc>
      </w:tr>
      <w:tr w:rsidR="002F7661" w:rsidRPr="002F7661" w14:paraId="63138513" w14:textId="77777777">
        <w:trPr>
          <w:cantSplit/>
        </w:trPr>
        <w:tc>
          <w:tcPr>
            <w:tcW w:w="1474" w:type="dxa"/>
            <w:vMerge/>
            <w:tcBorders>
              <w:top w:val="nil"/>
              <w:left w:val="single" w:sz="16" w:space="0" w:color="000000"/>
              <w:bottom w:val="single" w:sz="16" w:space="0" w:color="000000"/>
              <w:right w:val="nil"/>
            </w:tcBorders>
            <w:shd w:val="clear" w:color="auto" w:fill="FFFFFF"/>
          </w:tcPr>
          <w:p w14:paraId="1F558DF1" w14:textId="77777777" w:rsidR="002F7661" w:rsidRPr="002F7661" w:rsidRDefault="002F7661" w:rsidP="002F7661">
            <w:pPr>
              <w:autoSpaceDE w:val="0"/>
              <w:autoSpaceDN w:val="0"/>
              <w:adjustRightInd w:val="0"/>
              <w:spacing w:after="0" w:line="240" w:lineRule="auto"/>
              <w:rPr>
                <w:rFonts w:ascii="Times New Roman" w:hAnsi="Times New Roman" w:cs="Times New Roman"/>
                <w:noProof w:val="0"/>
                <w:sz w:val="24"/>
                <w:szCs w:val="24"/>
              </w:rPr>
            </w:pPr>
          </w:p>
        </w:tc>
        <w:tc>
          <w:tcPr>
            <w:tcW w:w="2089" w:type="dxa"/>
            <w:tcBorders>
              <w:top w:val="nil"/>
              <w:left w:val="nil"/>
              <w:bottom w:val="nil"/>
              <w:right w:val="single" w:sz="16" w:space="0" w:color="000000"/>
            </w:tcBorders>
            <w:shd w:val="clear" w:color="auto" w:fill="FFFFFF"/>
          </w:tcPr>
          <w:p w14:paraId="303312CB" w14:textId="77777777" w:rsidR="002F7661" w:rsidRPr="002F7661" w:rsidRDefault="002F7661" w:rsidP="002F7661">
            <w:pPr>
              <w:autoSpaceDE w:val="0"/>
              <w:autoSpaceDN w:val="0"/>
              <w:adjustRightInd w:val="0"/>
              <w:spacing w:after="0" w:line="320" w:lineRule="atLeast"/>
              <w:ind w:left="60" w:right="60"/>
              <w:rPr>
                <w:rFonts w:ascii="Arial" w:hAnsi="Arial" w:cs="Arial"/>
                <w:noProof w:val="0"/>
                <w:color w:val="000000"/>
                <w:sz w:val="18"/>
                <w:szCs w:val="18"/>
              </w:rPr>
            </w:pPr>
            <w:r w:rsidRPr="002F7661">
              <w:rPr>
                <w:rFonts w:ascii="Arial" w:hAnsi="Arial" w:cs="Arial"/>
                <w:noProof w:val="0"/>
                <w:color w:val="000000"/>
                <w:sz w:val="18"/>
                <w:szCs w:val="18"/>
              </w:rPr>
              <w:t>Greenhouse-Geisser</w:t>
            </w:r>
          </w:p>
        </w:tc>
        <w:tc>
          <w:tcPr>
            <w:tcW w:w="1474" w:type="dxa"/>
            <w:tcBorders>
              <w:top w:val="nil"/>
              <w:left w:val="single" w:sz="16" w:space="0" w:color="000000"/>
              <w:bottom w:val="nil"/>
            </w:tcBorders>
            <w:shd w:val="clear" w:color="auto" w:fill="FFFFFF"/>
            <w:vAlign w:val="center"/>
          </w:tcPr>
          <w:p w14:paraId="3264D116" w14:textId="77777777"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1.059</w:t>
            </w:r>
          </w:p>
        </w:tc>
        <w:tc>
          <w:tcPr>
            <w:tcW w:w="1029" w:type="dxa"/>
            <w:tcBorders>
              <w:top w:val="nil"/>
              <w:bottom w:val="nil"/>
            </w:tcBorders>
            <w:shd w:val="clear" w:color="auto" w:fill="FFFFFF"/>
            <w:vAlign w:val="center"/>
          </w:tcPr>
          <w:p w14:paraId="60B5FC93" w14:textId="77777777"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58.000</w:t>
            </w:r>
          </w:p>
        </w:tc>
        <w:tc>
          <w:tcPr>
            <w:tcW w:w="1413" w:type="dxa"/>
            <w:tcBorders>
              <w:top w:val="nil"/>
              <w:bottom w:val="nil"/>
            </w:tcBorders>
            <w:shd w:val="clear" w:color="auto" w:fill="FFFFFF"/>
            <w:vAlign w:val="center"/>
          </w:tcPr>
          <w:p w14:paraId="40A78D76" w14:textId="77777777"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.018</w:t>
            </w:r>
          </w:p>
        </w:tc>
        <w:tc>
          <w:tcPr>
            <w:tcW w:w="1029" w:type="dxa"/>
            <w:tcBorders>
              <w:top w:val="nil"/>
              <w:bottom w:val="nil"/>
            </w:tcBorders>
            <w:shd w:val="clear" w:color="auto" w:fill="FFFFFF"/>
            <w:vAlign w:val="center"/>
          </w:tcPr>
          <w:p w14:paraId="76EABD95" w14:textId="77777777" w:rsidR="002F7661" w:rsidRPr="002F7661" w:rsidRDefault="002F7661" w:rsidP="002F7661">
            <w:pPr>
              <w:autoSpaceDE w:val="0"/>
              <w:autoSpaceDN w:val="0"/>
              <w:adjustRightInd w:val="0"/>
              <w:spacing w:after="0" w:line="240" w:lineRule="auto"/>
              <w:rPr>
                <w:rFonts w:ascii="Times New Roman" w:hAnsi="Times New Roman" w:cs="Times New Roman"/>
                <w:noProof w:val="0"/>
                <w:sz w:val="24"/>
                <w:szCs w:val="24"/>
              </w:rPr>
            </w:pPr>
          </w:p>
        </w:tc>
        <w:tc>
          <w:tcPr>
            <w:tcW w:w="1029" w:type="dxa"/>
            <w:tcBorders>
              <w:top w:val="nil"/>
              <w:bottom w:val="nil"/>
              <w:right w:val="single" w:sz="16" w:space="0" w:color="000000"/>
            </w:tcBorders>
            <w:shd w:val="clear" w:color="auto" w:fill="FFFFFF"/>
            <w:vAlign w:val="center"/>
          </w:tcPr>
          <w:p w14:paraId="2677F58A" w14:textId="77777777" w:rsidR="002F7661" w:rsidRPr="002F7661" w:rsidRDefault="002F7661" w:rsidP="002F7661">
            <w:pPr>
              <w:autoSpaceDE w:val="0"/>
              <w:autoSpaceDN w:val="0"/>
              <w:adjustRightInd w:val="0"/>
              <w:spacing w:after="0" w:line="240" w:lineRule="auto"/>
              <w:rPr>
                <w:rFonts w:ascii="Times New Roman" w:hAnsi="Times New Roman" w:cs="Times New Roman"/>
                <w:noProof w:val="0"/>
                <w:sz w:val="24"/>
                <w:szCs w:val="24"/>
              </w:rPr>
            </w:pPr>
          </w:p>
        </w:tc>
      </w:tr>
      <w:tr w:rsidR="002F7661" w:rsidRPr="002F7661" w14:paraId="4247E034" w14:textId="77777777">
        <w:trPr>
          <w:cantSplit/>
        </w:trPr>
        <w:tc>
          <w:tcPr>
            <w:tcW w:w="1474" w:type="dxa"/>
            <w:vMerge/>
            <w:tcBorders>
              <w:top w:val="nil"/>
              <w:left w:val="single" w:sz="16" w:space="0" w:color="000000"/>
              <w:bottom w:val="single" w:sz="16" w:space="0" w:color="000000"/>
              <w:right w:val="nil"/>
            </w:tcBorders>
            <w:shd w:val="clear" w:color="auto" w:fill="FFFFFF"/>
          </w:tcPr>
          <w:p w14:paraId="7EE510DA" w14:textId="77777777" w:rsidR="002F7661" w:rsidRPr="002F7661" w:rsidRDefault="002F7661" w:rsidP="002F7661">
            <w:pPr>
              <w:autoSpaceDE w:val="0"/>
              <w:autoSpaceDN w:val="0"/>
              <w:adjustRightInd w:val="0"/>
              <w:spacing w:after="0" w:line="240" w:lineRule="auto"/>
              <w:rPr>
                <w:rFonts w:ascii="Times New Roman" w:hAnsi="Times New Roman" w:cs="Times New Roman"/>
                <w:noProof w:val="0"/>
                <w:sz w:val="24"/>
                <w:szCs w:val="24"/>
              </w:rPr>
            </w:pPr>
          </w:p>
        </w:tc>
        <w:tc>
          <w:tcPr>
            <w:tcW w:w="2089" w:type="dxa"/>
            <w:tcBorders>
              <w:top w:val="nil"/>
              <w:left w:val="nil"/>
              <w:bottom w:val="nil"/>
              <w:right w:val="single" w:sz="16" w:space="0" w:color="000000"/>
            </w:tcBorders>
            <w:shd w:val="clear" w:color="auto" w:fill="FFFFFF"/>
          </w:tcPr>
          <w:p w14:paraId="34C46B10" w14:textId="77777777" w:rsidR="002F7661" w:rsidRPr="002F7661" w:rsidRDefault="002F7661" w:rsidP="002F7661">
            <w:pPr>
              <w:autoSpaceDE w:val="0"/>
              <w:autoSpaceDN w:val="0"/>
              <w:adjustRightInd w:val="0"/>
              <w:spacing w:after="0" w:line="320" w:lineRule="atLeast"/>
              <w:ind w:left="60" w:right="60"/>
              <w:rPr>
                <w:rFonts w:ascii="Arial" w:hAnsi="Arial" w:cs="Arial"/>
                <w:noProof w:val="0"/>
                <w:color w:val="000000"/>
                <w:sz w:val="18"/>
                <w:szCs w:val="18"/>
              </w:rPr>
            </w:pPr>
            <w:r w:rsidRPr="002F7661">
              <w:rPr>
                <w:rFonts w:ascii="Arial" w:hAnsi="Arial" w:cs="Arial"/>
                <w:noProof w:val="0"/>
                <w:color w:val="000000"/>
                <w:sz w:val="18"/>
                <w:szCs w:val="18"/>
              </w:rPr>
              <w:t>Huynh-Feldt</w:t>
            </w:r>
          </w:p>
        </w:tc>
        <w:tc>
          <w:tcPr>
            <w:tcW w:w="1474" w:type="dxa"/>
            <w:tcBorders>
              <w:top w:val="nil"/>
              <w:left w:val="single" w:sz="16" w:space="0" w:color="000000"/>
              <w:bottom w:val="nil"/>
            </w:tcBorders>
            <w:shd w:val="clear" w:color="auto" w:fill="FFFFFF"/>
            <w:vAlign w:val="center"/>
          </w:tcPr>
          <w:p w14:paraId="6E4C25FE" w14:textId="77777777"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1.059</w:t>
            </w:r>
          </w:p>
        </w:tc>
        <w:tc>
          <w:tcPr>
            <w:tcW w:w="1029" w:type="dxa"/>
            <w:tcBorders>
              <w:top w:val="nil"/>
              <w:bottom w:val="nil"/>
            </w:tcBorders>
            <w:shd w:val="clear" w:color="auto" w:fill="FFFFFF"/>
            <w:vAlign w:val="center"/>
          </w:tcPr>
          <w:p w14:paraId="7A5A71AA" w14:textId="77777777"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58.000</w:t>
            </w:r>
          </w:p>
        </w:tc>
        <w:tc>
          <w:tcPr>
            <w:tcW w:w="1413" w:type="dxa"/>
            <w:tcBorders>
              <w:top w:val="nil"/>
              <w:bottom w:val="nil"/>
            </w:tcBorders>
            <w:shd w:val="clear" w:color="auto" w:fill="FFFFFF"/>
            <w:vAlign w:val="center"/>
          </w:tcPr>
          <w:p w14:paraId="7AC77247" w14:textId="77777777"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.018</w:t>
            </w:r>
          </w:p>
        </w:tc>
        <w:tc>
          <w:tcPr>
            <w:tcW w:w="1029" w:type="dxa"/>
            <w:tcBorders>
              <w:top w:val="nil"/>
              <w:bottom w:val="nil"/>
            </w:tcBorders>
            <w:shd w:val="clear" w:color="auto" w:fill="FFFFFF"/>
            <w:vAlign w:val="center"/>
          </w:tcPr>
          <w:p w14:paraId="507800CF" w14:textId="77777777" w:rsidR="002F7661" w:rsidRPr="002F7661" w:rsidRDefault="002F7661" w:rsidP="002F7661">
            <w:pPr>
              <w:autoSpaceDE w:val="0"/>
              <w:autoSpaceDN w:val="0"/>
              <w:adjustRightInd w:val="0"/>
              <w:spacing w:after="0" w:line="240" w:lineRule="auto"/>
              <w:rPr>
                <w:rFonts w:ascii="Times New Roman" w:hAnsi="Times New Roman" w:cs="Times New Roman"/>
                <w:noProof w:val="0"/>
                <w:sz w:val="24"/>
                <w:szCs w:val="24"/>
              </w:rPr>
            </w:pPr>
          </w:p>
        </w:tc>
        <w:tc>
          <w:tcPr>
            <w:tcW w:w="1029" w:type="dxa"/>
            <w:tcBorders>
              <w:top w:val="nil"/>
              <w:bottom w:val="nil"/>
              <w:right w:val="single" w:sz="16" w:space="0" w:color="000000"/>
            </w:tcBorders>
            <w:shd w:val="clear" w:color="auto" w:fill="FFFFFF"/>
            <w:vAlign w:val="center"/>
          </w:tcPr>
          <w:p w14:paraId="26C3D826" w14:textId="77777777" w:rsidR="002F7661" w:rsidRPr="002F7661" w:rsidRDefault="002F7661" w:rsidP="002F7661">
            <w:pPr>
              <w:autoSpaceDE w:val="0"/>
              <w:autoSpaceDN w:val="0"/>
              <w:adjustRightInd w:val="0"/>
              <w:spacing w:after="0" w:line="240" w:lineRule="auto"/>
              <w:rPr>
                <w:rFonts w:ascii="Times New Roman" w:hAnsi="Times New Roman" w:cs="Times New Roman"/>
                <w:noProof w:val="0"/>
                <w:sz w:val="24"/>
                <w:szCs w:val="24"/>
              </w:rPr>
            </w:pPr>
          </w:p>
        </w:tc>
      </w:tr>
      <w:tr w:rsidR="002F7661" w:rsidRPr="002F7661" w14:paraId="1C20B0D3" w14:textId="77777777">
        <w:trPr>
          <w:cantSplit/>
        </w:trPr>
        <w:tc>
          <w:tcPr>
            <w:tcW w:w="1474" w:type="dxa"/>
            <w:vMerge/>
            <w:tcBorders>
              <w:top w:val="nil"/>
              <w:left w:val="single" w:sz="16" w:space="0" w:color="000000"/>
              <w:bottom w:val="single" w:sz="16" w:space="0" w:color="000000"/>
              <w:right w:val="nil"/>
            </w:tcBorders>
            <w:shd w:val="clear" w:color="auto" w:fill="FFFFFF"/>
          </w:tcPr>
          <w:p w14:paraId="5A70FFC8" w14:textId="77777777" w:rsidR="002F7661" w:rsidRPr="002F7661" w:rsidRDefault="002F7661" w:rsidP="002F7661">
            <w:pPr>
              <w:autoSpaceDE w:val="0"/>
              <w:autoSpaceDN w:val="0"/>
              <w:adjustRightInd w:val="0"/>
              <w:spacing w:after="0" w:line="240" w:lineRule="auto"/>
              <w:rPr>
                <w:rFonts w:ascii="Times New Roman" w:hAnsi="Times New Roman" w:cs="Times New Roman"/>
                <w:noProof w:val="0"/>
                <w:sz w:val="24"/>
                <w:szCs w:val="24"/>
              </w:rPr>
            </w:pPr>
          </w:p>
        </w:tc>
        <w:tc>
          <w:tcPr>
            <w:tcW w:w="2089" w:type="dxa"/>
            <w:tcBorders>
              <w:top w:val="nil"/>
              <w:left w:val="nil"/>
              <w:bottom w:val="single" w:sz="16" w:space="0" w:color="000000"/>
              <w:right w:val="single" w:sz="16" w:space="0" w:color="000000"/>
            </w:tcBorders>
            <w:shd w:val="clear" w:color="auto" w:fill="FFFFFF"/>
          </w:tcPr>
          <w:p w14:paraId="3C119424" w14:textId="77777777" w:rsidR="002F7661" w:rsidRPr="002F7661" w:rsidRDefault="002F7661" w:rsidP="002F7661">
            <w:pPr>
              <w:autoSpaceDE w:val="0"/>
              <w:autoSpaceDN w:val="0"/>
              <w:adjustRightInd w:val="0"/>
              <w:spacing w:after="0" w:line="320" w:lineRule="atLeast"/>
              <w:ind w:left="60" w:right="60"/>
              <w:rPr>
                <w:rFonts w:ascii="Arial" w:hAnsi="Arial" w:cs="Arial"/>
                <w:noProof w:val="0"/>
                <w:color w:val="000000"/>
                <w:sz w:val="18"/>
                <w:szCs w:val="18"/>
              </w:rPr>
            </w:pPr>
            <w:r w:rsidRPr="002F7661">
              <w:rPr>
                <w:rFonts w:ascii="Arial" w:hAnsi="Arial" w:cs="Arial"/>
                <w:noProof w:val="0"/>
                <w:color w:val="000000"/>
                <w:sz w:val="18"/>
                <w:szCs w:val="18"/>
              </w:rPr>
              <w:t>Lower-bound</w:t>
            </w:r>
          </w:p>
        </w:tc>
        <w:tc>
          <w:tcPr>
            <w:tcW w:w="1474" w:type="dxa"/>
            <w:tcBorders>
              <w:top w:val="nil"/>
              <w:left w:val="single" w:sz="16" w:space="0" w:color="000000"/>
              <w:bottom w:val="single" w:sz="16" w:space="0" w:color="000000"/>
            </w:tcBorders>
            <w:shd w:val="clear" w:color="auto" w:fill="FFFFFF"/>
            <w:vAlign w:val="center"/>
          </w:tcPr>
          <w:p w14:paraId="096D05EB" w14:textId="77777777"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1.059</w:t>
            </w:r>
          </w:p>
        </w:tc>
        <w:tc>
          <w:tcPr>
            <w:tcW w:w="1029" w:type="dxa"/>
            <w:tcBorders>
              <w:top w:val="nil"/>
              <w:bottom w:val="single" w:sz="16" w:space="0" w:color="000000"/>
            </w:tcBorders>
            <w:shd w:val="clear" w:color="auto" w:fill="FFFFFF"/>
            <w:vAlign w:val="center"/>
          </w:tcPr>
          <w:p w14:paraId="3688BDDF" w14:textId="77777777"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58.000</w:t>
            </w:r>
          </w:p>
        </w:tc>
        <w:tc>
          <w:tcPr>
            <w:tcW w:w="1413" w:type="dxa"/>
            <w:tcBorders>
              <w:top w:val="nil"/>
              <w:bottom w:val="single" w:sz="16" w:space="0" w:color="000000"/>
            </w:tcBorders>
            <w:shd w:val="clear" w:color="auto" w:fill="FFFFFF"/>
            <w:vAlign w:val="center"/>
          </w:tcPr>
          <w:p w14:paraId="36E8E203" w14:textId="77777777"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.018</w:t>
            </w:r>
          </w:p>
        </w:tc>
        <w:tc>
          <w:tcPr>
            <w:tcW w:w="1029" w:type="dxa"/>
            <w:tcBorders>
              <w:top w:val="nil"/>
              <w:bottom w:val="single" w:sz="16" w:space="0" w:color="000000"/>
            </w:tcBorders>
            <w:shd w:val="clear" w:color="auto" w:fill="FFFFFF"/>
            <w:vAlign w:val="center"/>
          </w:tcPr>
          <w:p w14:paraId="1F336A4E" w14:textId="77777777" w:rsidR="002F7661" w:rsidRPr="002F7661" w:rsidRDefault="002F7661" w:rsidP="002F7661">
            <w:pPr>
              <w:autoSpaceDE w:val="0"/>
              <w:autoSpaceDN w:val="0"/>
              <w:adjustRightInd w:val="0"/>
              <w:spacing w:after="0" w:line="240" w:lineRule="auto"/>
              <w:rPr>
                <w:rFonts w:ascii="Times New Roman" w:hAnsi="Times New Roman" w:cs="Times New Roman"/>
                <w:noProof w:val="0"/>
                <w:sz w:val="24"/>
                <w:szCs w:val="24"/>
              </w:rPr>
            </w:pPr>
          </w:p>
        </w:tc>
        <w:tc>
          <w:tcPr>
            <w:tcW w:w="1029" w:type="dxa"/>
            <w:tcBorders>
              <w:top w:val="nil"/>
              <w:bottom w:val="single" w:sz="16" w:space="0" w:color="000000"/>
              <w:right w:val="single" w:sz="16" w:space="0" w:color="000000"/>
            </w:tcBorders>
            <w:shd w:val="clear" w:color="auto" w:fill="FFFFFF"/>
            <w:vAlign w:val="center"/>
          </w:tcPr>
          <w:p w14:paraId="1281E451" w14:textId="77777777" w:rsidR="002F7661" w:rsidRPr="002F7661" w:rsidRDefault="002F7661" w:rsidP="002F7661">
            <w:pPr>
              <w:autoSpaceDE w:val="0"/>
              <w:autoSpaceDN w:val="0"/>
              <w:adjustRightInd w:val="0"/>
              <w:spacing w:after="0" w:line="240" w:lineRule="auto"/>
              <w:rPr>
                <w:rFonts w:ascii="Times New Roman" w:hAnsi="Times New Roman" w:cs="Times New Roman"/>
                <w:noProof w:val="0"/>
                <w:sz w:val="24"/>
                <w:szCs w:val="24"/>
              </w:rPr>
            </w:pPr>
          </w:p>
        </w:tc>
      </w:tr>
    </w:tbl>
    <w:p w14:paraId="2D2C4760" w14:textId="77777777" w:rsidR="002D4E0C" w:rsidRDefault="002D4E0C" w:rsidP="00B3606A"/>
    <w:p w14:paraId="16BAF49C" w14:textId="77777777" w:rsidR="002D4E0C" w:rsidRDefault="002D4E0C" w:rsidP="002D4E0C">
      <w:r>
        <w:t xml:space="preserve">The R equivalent is: </w:t>
      </w:r>
    </w:p>
    <w:p w14:paraId="1D46CA22" w14:textId="77777777" w:rsidR="002D4E0C" w:rsidRDefault="002D4E0C" w:rsidP="002D4E0C">
      <w:r>
        <w:t>aggs1aa.out = aov(logrt ~ valenceE + idcat, data=aggs1aa)</w:t>
      </w:r>
    </w:p>
    <w:p w14:paraId="3FC53C70" w14:textId="77777777" w:rsidR="002D4E0C" w:rsidRDefault="002D4E0C" w:rsidP="002D4E0C">
      <w:r>
        <w:drawing>
          <wp:inline distT="0" distB="0" distL="0" distR="0" wp14:anchorId="425232DD" wp14:editId="66761263">
            <wp:extent cx="5019675" cy="1095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019675" cy="1095375"/>
                    </a:xfrm>
                    <a:prstGeom prst="rect">
                      <a:avLst/>
                    </a:prstGeom>
                  </pic:spPr>
                </pic:pic>
              </a:graphicData>
            </a:graphic>
          </wp:inline>
        </w:drawing>
      </w:r>
    </w:p>
    <w:p w14:paraId="0CAC7679" w14:textId="7AEDC5AC" w:rsidR="00001CF2" w:rsidRDefault="000C462A" w:rsidP="00B3606A">
      <w:r>
        <w:t>As we can see, aggregation over the stimuli within the negative and positive conditions has not changed the results</w:t>
      </w:r>
      <w:r w:rsidR="00AB7CD7">
        <w:t xml:space="preserve"> appreciably</w:t>
      </w:r>
      <w:r>
        <w:t xml:space="preserve">. </w:t>
      </w:r>
      <w:r w:rsidR="00C7204A">
        <w:t>In fact, had the original data been balanced, the estimates and tests would have been iden</w:t>
      </w:r>
      <w:r w:rsidR="007733FF">
        <w:t xml:space="preserve">tical. This follows because aggregation affects the signal and the noise in the ANOVA in the same way, leaving the ratio of the two unchanged. </w:t>
      </w:r>
      <w:r>
        <w:t xml:space="preserve">What has happened to the heterogeneity in this case? </w:t>
      </w:r>
      <w:r w:rsidR="00AB7CD7">
        <w:t xml:space="preserve">We define heterogeneity as the true differences between subjects in the </w:t>
      </w:r>
      <w:ins w:id="114" w:author="Maya Rossignac-Milon" w:date="2017-03-02T22:36:00Z">
        <w:r w:rsidR="00620489">
          <w:t xml:space="preserve">size of the </w:t>
        </w:r>
      </w:ins>
      <w:r w:rsidR="00AB7CD7">
        <w:t xml:space="preserve">trait-valence </w:t>
      </w:r>
      <w:r w:rsidR="00AB7CD7">
        <w:lastRenderedPageBreak/>
        <w:t>effect.</w:t>
      </w:r>
      <w:del w:id="115" w:author="Katherine Zee" w:date="2017-03-02T19:17:00Z">
        <w:r w:rsidR="00AB7CD7" w:rsidDel="009F52B5">
          <w:delText>,</w:delText>
        </w:r>
      </w:del>
      <w:r w:rsidR="00AB7CD7">
        <w:t xml:space="preserve"> It is still present in the data but</w:t>
      </w:r>
      <w:ins w:id="116" w:author="Katherine Zee" w:date="2017-03-02T19:17:00Z">
        <w:r w:rsidR="009F52B5">
          <w:t xml:space="preserve">, using this analytic approach, </w:t>
        </w:r>
      </w:ins>
      <w:del w:id="117" w:author="Katherine Zee" w:date="2017-03-02T19:17:00Z">
        <w:r w:rsidR="00AB7CD7" w:rsidDel="009F52B5">
          <w:delText xml:space="preserve"> </w:delText>
        </w:r>
      </w:del>
      <w:r w:rsidR="00AB7CD7">
        <w:t xml:space="preserve">it cannot be distinguished from error variance due to the specific stimuli in each valence condition. </w:t>
      </w:r>
      <w:ins w:id="118" w:author="Maya Rossignac-Milon" w:date="2017-03-02T22:36:00Z">
        <w:r w:rsidR="00620489">
          <w:t xml:space="preserve">In other words, we cannot tell whether the variability in responses is due to </w:t>
        </w:r>
      </w:ins>
      <w:ins w:id="119" w:author="Maya Rossignac-Milon" w:date="2017-03-02T22:37:00Z">
        <w:r w:rsidR="00620489">
          <w:t>differing tendencies</w:t>
        </w:r>
      </w:ins>
      <w:ins w:id="120" w:author="Maya Rossignac-Milon" w:date="2017-03-02T22:36:00Z">
        <w:r w:rsidR="00620489">
          <w:t xml:space="preserve"> between participants</w:t>
        </w:r>
      </w:ins>
      <w:ins w:id="121" w:author="Maya Rossignac-Milon" w:date="2017-03-02T22:37:00Z">
        <w:r w:rsidR="00620489">
          <w:t xml:space="preserve">, or simply due to </w:t>
        </w:r>
        <w:commentRangeStart w:id="122"/>
        <w:r w:rsidR="00620489">
          <w:t>error</w:t>
        </w:r>
        <w:commentRangeEnd w:id="122"/>
        <w:r w:rsidR="00620489">
          <w:rPr>
            <w:rStyle w:val="CommentReference"/>
          </w:rPr>
          <w:commentReference w:id="122"/>
        </w:r>
        <w:r w:rsidR="00620489">
          <w:t>.</w:t>
        </w:r>
      </w:ins>
      <w:ins w:id="124" w:author="Maya Rossignac-Milon" w:date="2017-03-02T22:36:00Z">
        <w:r w:rsidR="00620489">
          <w:t xml:space="preserve"> </w:t>
        </w:r>
      </w:ins>
      <w:r w:rsidR="003C20B8">
        <w:t xml:space="preserve">We see this as a major limitation of the aggregation approach. </w:t>
      </w:r>
    </w:p>
    <w:p w14:paraId="4F49B501" w14:textId="77777777" w:rsidR="00AB7CD7" w:rsidRDefault="00AB7CD7" w:rsidP="00873924">
      <w:pPr>
        <w:pStyle w:val="Heading3"/>
      </w:pPr>
      <w:r>
        <w:t>Failing to model the heterogeneity</w:t>
      </w:r>
    </w:p>
    <w:p w14:paraId="59B1D847" w14:textId="747C9C8E" w:rsidR="00652C6E" w:rsidRDefault="00652C6E" w:rsidP="00652C6E">
      <w:r>
        <w:t>Although using mixed-model software is essential to estimating and displaying heterogeneity in causal effects, it requires care. Some researchers have made the mistake of omitting heterogeneity in their models</w:t>
      </w:r>
      <w:ins w:id="125" w:author="Maya Rossignac-Milon" w:date="2017-03-02T22:38:00Z">
        <w:r w:rsidR="005B61FA">
          <w:t>.</w:t>
        </w:r>
      </w:ins>
      <w:del w:id="126" w:author="Maya Rossignac-Milon" w:date="2017-03-02T22:38:00Z">
        <w:r w:rsidDel="005B61FA">
          <w:delText>,</w:delText>
        </w:r>
      </w:del>
      <w:r>
        <w:t xml:space="preserve"> </w:t>
      </w:r>
      <w:ins w:id="127" w:author="Maya Rossignac-Milon" w:date="2017-03-02T22:38:00Z">
        <w:r w:rsidR="005B61FA">
          <w:t>T</w:t>
        </w:r>
      </w:ins>
      <w:del w:id="128" w:author="Maya Rossignac-Milon" w:date="2017-03-02T22:38:00Z">
        <w:r w:rsidDel="005B61FA">
          <w:delText>t</w:delText>
        </w:r>
      </w:del>
      <w:r>
        <w:t xml:space="preserve">he most notable in recent years has been a paper by Fisher et al. that was retracted from Psychological Science. </w:t>
      </w:r>
      <w:ins w:id="129" w:author="Katherine Zee" w:date="2017-03-02T19:18:00Z">
        <w:r w:rsidR="00033AB4">
          <w:t xml:space="preserve">In other words, although the model was specified correctly, it only allowed participants to differ in their average level of [whatever the DV was]. It did not include model terms that would allow researchers to examine </w:t>
        </w:r>
      </w:ins>
      <w:ins w:id="130" w:author="Katherine Zee" w:date="2017-03-02T19:19:00Z">
        <w:r w:rsidR="00033AB4">
          <w:t>how variable</w:t>
        </w:r>
      </w:ins>
      <w:ins w:id="131" w:author="Katherine Zee" w:date="2017-03-02T19:18:00Z">
        <w:r w:rsidR="00033AB4">
          <w:t xml:space="preserve"> the effect of the IV </w:t>
        </w:r>
      </w:ins>
      <w:ins w:id="132" w:author="Katherine Zee" w:date="2017-03-02T19:19:00Z">
        <w:r w:rsidR="00033AB4">
          <w:t xml:space="preserve">was from person to person, hence </w:t>
        </w:r>
      </w:ins>
      <w:ins w:id="133" w:author="Maya Rossignac-Milon" w:date="2017-03-02T22:38:00Z">
        <w:r w:rsidR="005B61FA">
          <w:t xml:space="preserve">causal </w:t>
        </w:r>
      </w:ins>
      <w:ins w:id="134" w:author="Katherine Zee" w:date="2017-03-02T19:19:00Z">
        <w:r w:rsidR="00033AB4">
          <w:t xml:space="preserve">heterogeneity was not accounted for in their original analysis. </w:t>
        </w:r>
      </w:ins>
      <w:r>
        <w:t xml:space="preserve">Let us examine for our example dataset the consequences of omitting heterogeneity effects. </w:t>
      </w:r>
      <w:ins w:id="135" w:author="Katherine Zee" w:date="2017-03-02T19:20:00Z">
        <w:r w:rsidR="00754926">
          <w:t>In the following analyses, we retain the random intercept term for each person</w:t>
        </w:r>
      </w:ins>
      <w:ins w:id="136" w:author="Maya Rossignac-Milon" w:date="2017-03-02T22:39:00Z">
        <w:r w:rsidR="005B61FA">
          <w:t xml:space="preserve"> (allowing each person to differ in how quickly they tend to respond to traits overall)</w:t>
        </w:r>
      </w:ins>
      <w:ins w:id="137" w:author="Katherine Zee" w:date="2017-03-02T19:20:00Z">
        <w:r w:rsidR="00754926">
          <w:t>, but remove the random slope component thus imposing the same effect of valence on each participant.</w:t>
        </w:r>
      </w:ins>
    </w:p>
    <w:p w14:paraId="16C311BC" w14:textId="77777777" w:rsidR="00E36908" w:rsidRDefault="00E36908" w:rsidP="00652C6E">
      <w:r>
        <w:t>SPSS:</w:t>
      </w:r>
    </w:p>
    <w:p w14:paraId="548C0906" w14:textId="77777777" w:rsidR="00E36908" w:rsidRDefault="00E36908" w:rsidP="00E36908">
      <w:pPr>
        <w:spacing w:after="0"/>
      </w:pPr>
      <w:r>
        <w:t xml:space="preserve">MIXED logrt WITH valenceE </w:t>
      </w:r>
    </w:p>
    <w:p w14:paraId="1B432012" w14:textId="77777777" w:rsidR="00E36908" w:rsidRDefault="00E36908" w:rsidP="00E36908">
      <w:pPr>
        <w:spacing w:after="0"/>
      </w:pPr>
      <w:r>
        <w:t xml:space="preserve">  /FIXED=valenceE | SSTYPE(3)</w:t>
      </w:r>
    </w:p>
    <w:p w14:paraId="793213CC" w14:textId="77777777" w:rsidR="00E36908" w:rsidRDefault="00E36908" w:rsidP="00E36908">
      <w:pPr>
        <w:spacing w:after="0"/>
      </w:pPr>
      <w:r>
        <w:t xml:space="preserve">  /METHOD=REML</w:t>
      </w:r>
    </w:p>
    <w:p w14:paraId="112E8155" w14:textId="77777777" w:rsidR="00E36908" w:rsidRDefault="00E36908" w:rsidP="00E36908">
      <w:pPr>
        <w:spacing w:after="0"/>
      </w:pPr>
      <w:r>
        <w:t xml:space="preserve">  /PRINT=G  SOLUTION TESTCOV</w:t>
      </w:r>
    </w:p>
    <w:p w14:paraId="4024560C" w14:textId="77777777" w:rsidR="00623D91" w:rsidRDefault="00E36908" w:rsidP="00E36908">
      <w:pPr>
        <w:spacing w:after="0"/>
      </w:pPr>
      <w:r>
        <w:t xml:space="preserve">  /RANDOM=INTERCEPT | SUBJECT(id) COVTYPE(UN).</w:t>
      </w:r>
    </w:p>
    <w:p w14:paraId="4D05DEBA" w14:textId="77777777" w:rsidR="00E36908" w:rsidRDefault="00E36908" w:rsidP="00E36908">
      <w:pPr>
        <w:spacing w:after="0"/>
      </w:pPr>
    </w:p>
    <w:p w14:paraId="753E73A3" w14:textId="77777777" w:rsidR="00E36908" w:rsidRDefault="00E36908" w:rsidP="00E36908">
      <w:pPr>
        <w:spacing w:after="0"/>
      </w:pPr>
      <w:r>
        <w:t>R:</w:t>
      </w:r>
    </w:p>
    <w:p w14:paraId="77E72DE5" w14:textId="77777777" w:rsidR="00E36908" w:rsidRDefault="00E36908" w:rsidP="00E36908">
      <w:pPr>
        <w:spacing w:after="0"/>
      </w:pPr>
      <w:r w:rsidRPr="00E36908">
        <w:t>mle3aa &lt;- (lmer(logrt ~ valenceE + (1 + valenceE| id),  data=rndtzz))</w:t>
      </w:r>
    </w:p>
    <w:p w14:paraId="7AD8A9CB" w14:textId="77777777" w:rsidR="00E36908" w:rsidRDefault="00E36908" w:rsidP="00E36908">
      <w:pPr>
        <w:spacing w:after="0"/>
      </w:pPr>
    </w:p>
    <w:p w14:paraId="64F6B779" w14:textId="77777777" w:rsidR="00E36908" w:rsidRPr="00E36908" w:rsidRDefault="00E36908" w:rsidP="00E36908">
      <w:pPr>
        <w:autoSpaceDE w:val="0"/>
        <w:autoSpaceDN w:val="0"/>
        <w:adjustRightInd w:val="0"/>
        <w:spacing w:after="0" w:line="240" w:lineRule="auto"/>
        <w:rPr>
          <w:rFonts w:ascii="Times New Roman" w:hAnsi="Times New Roman" w:cs="Times New Roman"/>
          <w:noProof w:val="0"/>
          <w:sz w:val="24"/>
          <w:szCs w:val="24"/>
        </w:rPr>
      </w:pPr>
    </w:p>
    <w:tbl>
      <w:tblPr>
        <w:tblW w:w="92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79"/>
        <w:gridCol w:w="1086"/>
        <w:gridCol w:w="1070"/>
        <w:gridCol w:w="1086"/>
        <w:gridCol w:w="1024"/>
        <w:gridCol w:w="1024"/>
        <w:gridCol w:w="1408"/>
        <w:gridCol w:w="1408"/>
      </w:tblGrid>
      <w:tr w:rsidR="00E36908" w:rsidRPr="00E36908" w14:paraId="02AD3FB7" w14:textId="77777777" w:rsidTr="00E36908">
        <w:trPr>
          <w:cantSplit/>
        </w:trPr>
        <w:tc>
          <w:tcPr>
            <w:tcW w:w="9285" w:type="dxa"/>
            <w:gridSpan w:val="8"/>
            <w:tcBorders>
              <w:top w:val="nil"/>
              <w:left w:val="nil"/>
              <w:bottom w:val="nil"/>
              <w:right w:val="nil"/>
            </w:tcBorders>
            <w:shd w:val="clear" w:color="auto" w:fill="FFFFFF"/>
            <w:vAlign w:val="center"/>
          </w:tcPr>
          <w:p w14:paraId="67E977FE" w14:textId="77777777" w:rsidR="00E36908" w:rsidRPr="00E36908" w:rsidRDefault="00E36908" w:rsidP="00E36908">
            <w:pPr>
              <w:autoSpaceDE w:val="0"/>
              <w:autoSpaceDN w:val="0"/>
              <w:adjustRightInd w:val="0"/>
              <w:spacing w:after="0" w:line="320" w:lineRule="atLeast"/>
              <w:ind w:left="60" w:right="60"/>
              <w:jc w:val="center"/>
              <w:rPr>
                <w:rFonts w:ascii="Arial" w:hAnsi="Arial" w:cs="Arial"/>
                <w:noProof w:val="0"/>
                <w:color w:val="000000"/>
                <w:sz w:val="18"/>
                <w:szCs w:val="18"/>
              </w:rPr>
            </w:pPr>
            <w:r w:rsidRPr="00E36908">
              <w:rPr>
                <w:rFonts w:ascii="Arial" w:hAnsi="Arial" w:cs="Arial"/>
                <w:b/>
                <w:bCs/>
                <w:noProof w:val="0"/>
                <w:color w:val="000000"/>
                <w:sz w:val="18"/>
                <w:szCs w:val="18"/>
              </w:rPr>
              <w:t>Estimates of Fixed Effects</w:t>
            </w:r>
            <w:r w:rsidRPr="00E36908">
              <w:rPr>
                <w:rFonts w:ascii="Arial" w:hAnsi="Arial" w:cs="Arial"/>
                <w:b/>
                <w:bCs/>
                <w:noProof w:val="0"/>
                <w:color w:val="000000"/>
                <w:sz w:val="18"/>
                <w:szCs w:val="18"/>
                <w:vertAlign w:val="superscript"/>
              </w:rPr>
              <w:t>a</w:t>
            </w:r>
          </w:p>
        </w:tc>
      </w:tr>
      <w:tr w:rsidR="00E36908" w:rsidRPr="00E36908" w14:paraId="470B28E8" w14:textId="77777777" w:rsidTr="00E36908">
        <w:trPr>
          <w:cantSplit/>
        </w:trPr>
        <w:tc>
          <w:tcPr>
            <w:tcW w:w="1179" w:type="dxa"/>
            <w:vMerge w:val="restart"/>
            <w:tcBorders>
              <w:top w:val="single" w:sz="16" w:space="0" w:color="000000"/>
              <w:left w:val="single" w:sz="16" w:space="0" w:color="000000"/>
              <w:bottom w:val="nil"/>
              <w:right w:val="single" w:sz="16" w:space="0" w:color="000000"/>
            </w:tcBorders>
            <w:shd w:val="clear" w:color="auto" w:fill="FFFFFF"/>
            <w:vAlign w:val="bottom"/>
          </w:tcPr>
          <w:p w14:paraId="4B720D4C" w14:textId="77777777" w:rsidR="00E36908" w:rsidRPr="00E36908" w:rsidRDefault="00E36908" w:rsidP="00E36908">
            <w:pPr>
              <w:autoSpaceDE w:val="0"/>
              <w:autoSpaceDN w:val="0"/>
              <w:adjustRightInd w:val="0"/>
              <w:spacing w:after="0" w:line="320" w:lineRule="atLeast"/>
              <w:ind w:left="60" w:right="60"/>
              <w:rPr>
                <w:rFonts w:ascii="Arial" w:hAnsi="Arial" w:cs="Arial"/>
                <w:noProof w:val="0"/>
                <w:color w:val="000000"/>
                <w:sz w:val="18"/>
                <w:szCs w:val="18"/>
              </w:rPr>
            </w:pPr>
            <w:r w:rsidRPr="00E36908">
              <w:rPr>
                <w:rFonts w:ascii="Arial" w:hAnsi="Arial" w:cs="Arial"/>
                <w:noProof w:val="0"/>
                <w:color w:val="000000"/>
                <w:sz w:val="18"/>
                <w:szCs w:val="18"/>
              </w:rPr>
              <w:t>Parameter</w:t>
            </w:r>
          </w:p>
        </w:tc>
        <w:tc>
          <w:tcPr>
            <w:tcW w:w="1086" w:type="dxa"/>
            <w:vMerge w:val="restart"/>
            <w:tcBorders>
              <w:top w:val="single" w:sz="16" w:space="0" w:color="000000"/>
              <w:left w:val="single" w:sz="16" w:space="0" w:color="000000"/>
            </w:tcBorders>
            <w:shd w:val="clear" w:color="auto" w:fill="FFFFFF"/>
            <w:vAlign w:val="bottom"/>
          </w:tcPr>
          <w:p w14:paraId="7174F0D4" w14:textId="77777777" w:rsidR="00E36908" w:rsidRPr="00E36908" w:rsidRDefault="00E36908" w:rsidP="00E36908">
            <w:pPr>
              <w:autoSpaceDE w:val="0"/>
              <w:autoSpaceDN w:val="0"/>
              <w:adjustRightInd w:val="0"/>
              <w:spacing w:after="0" w:line="320" w:lineRule="atLeast"/>
              <w:ind w:left="60" w:right="60"/>
              <w:jc w:val="center"/>
              <w:rPr>
                <w:rFonts w:ascii="Arial" w:hAnsi="Arial" w:cs="Arial"/>
                <w:noProof w:val="0"/>
                <w:color w:val="000000"/>
                <w:sz w:val="18"/>
                <w:szCs w:val="18"/>
              </w:rPr>
            </w:pPr>
            <w:r w:rsidRPr="00E36908">
              <w:rPr>
                <w:rFonts w:ascii="Arial" w:hAnsi="Arial" w:cs="Arial"/>
                <w:noProof w:val="0"/>
                <w:color w:val="000000"/>
                <w:sz w:val="18"/>
                <w:szCs w:val="18"/>
              </w:rPr>
              <w:t>Estimate</w:t>
            </w:r>
          </w:p>
        </w:tc>
        <w:tc>
          <w:tcPr>
            <w:tcW w:w="1070" w:type="dxa"/>
            <w:vMerge w:val="restart"/>
            <w:tcBorders>
              <w:top w:val="single" w:sz="16" w:space="0" w:color="000000"/>
            </w:tcBorders>
            <w:shd w:val="clear" w:color="auto" w:fill="FFFFFF"/>
            <w:vAlign w:val="bottom"/>
          </w:tcPr>
          <w:p w14:paraId="2E47EC27" w14:textId="77777777" w:rsidR="00E36908" w:rsidRPr="00E36908" w:rsidRDefault="00E36908" w:rsidP="00E36908">
            <w:pPr>
              <w:autoSpaceDE w:val="0"/>
              <w:autoSpaceDN w:val="0"/>
              <w:adjustRightInd w:val="0"/>
              <w:spacing w:after="0" w:line="320" w:lineRule="atLeast"/>
              <w:ind w:left="60" w:right="60"/>
              <w:jc w:val="center"/>
              <w:rPr>
                <w:rFonts w:ascii="Arial" w:hAnsi="Arial" w:cs="Arial"/>
                <w:noProof w:val="0"/>
                <w:color w:val="000000"/>
                <w:sz w:val="18"/>
                <w:szCs w:val="18"/>
              </w:rPr>
            </w:pPr>
            <w:r w:rsidRPr="00E36908">
              <w:rPr>
                <w:rFonts w:ascii="Arial" w:hAnsi="Arial" w:cs="Arial"/>
                <w:noProof w:val="0"/>
                <w:color w:val="000000"/>
                <w:sz w:val="18"/>
                <w:szCs w:val="18"/>
              </w:rPr>
              <w:t>Std. Error</w:t>
            </w:r>
          </w:p>
        </w:tc>
        <w:tc>
          <w:tcPr>
            <w:tcW w:w="1086" w:type="dxa"/>
            <w:vMerge w:val="restart"/>
            <w:tcBorders>
              <w:top w:val="single" w:sz="16" w:space="0" w:color="000000"/>
            </w:tcBorders>
            <w:shd w:val="clear" w:color="auto" w:fill="FFFFFF"/>
            <w:vAlign w:val="bottom"/>
          </w:tcPr>
          <w:p w14:paraId="183B66D1" w14:textId="77777777" w:rsidR="00E36908" w:rsidRPr="00E36908" w:rsidRDefault="00E36908" w:rsidP="00E36908">
            <w:pPr>
              <w:autoSpaceDE w:val="0"/>
              <w:autoSpaceDN w:val="0"/>
              <w:adjustRightInd w:val="0"/>
              <w:spacing w:after="0" w:line="320" w:lineRule="atLeast"/>
              <w:ind w:left="60" w:right="60"/>
              <w:jc w:val="center"/>
              <w:rPr>
                <w:rFonts w:ascii="Arial" w:hAnsi="Arial" w:cs="Arial"/>
                <w:noProof w:val="0"/>
                <w:color w:val="000000"/>
                <w:sz w:val="18"/>
                <w:szCs w:val="18"/>
              </w:rPr>
            </w:pPr>
            <w:proofErr w:type="gramStart"/>
            <w:r w:rsidRPr="00E36908">
              <w:rPr>
                <w:rFonts w:ascii="Arial" w:hAnsi="Arial" w:cs="Arial"/>
                <w:noProof w:val="0"/>
                <w:color w:val="000000"/>
                <w:sz w:val="18"/>
                <w:szCs w:val="18"/>
              </w:rPr>
              <w:t>df</w:t>
            </w:r>
            <w:proofErr w:type="gramEnd"/>
          </w:p>
        </w:tc>
        <w:tc>
          <w:tcPr>
            <w:tcW w:w="1024" w:type="dxa"/>
            <w:vMerge w:val="restart"/>
            <w:tcBorders>
              <w:top w:val="single" w:sz="16" w:space="0" w:color="000000"/>
            </w:tcBorders>
            <w:shd w:val="clear" w:color="auto" w:fill="FFFFFF"/>
            <w:vAlign w:val="bottom"/>
          </w:tcPr>
          <w:p w14:paraId="39E420D0" w14:textId="77777777" w:rsidR="00E36908" w:rsidRPr="00E36908" w:rsidRDefault="00E36908" w:rsidP="00E36908">
            <w:pPr>
              <w:autoSpaceDE w:val="0"/>
              <w:autoSpaceDN w:val="0"/>
              <w:adjustRightInd w:val="0"/>
              <w:spacing w:after="0" w:line="320" w:lineRule="atLeast"/>
              <w:ind w:left="60" w:right="60"/>
              <w:jc w:val="center"/>
              <w:rPr>
                <w:rFonts w:ascii="Arial" w:hAnsi="Arial" w:cs="Arial"/>
                <w:noProof w:val="0"/>
                <w:color w:val="000000"/>
                <w:sz w:val="18"/>
                <w:szCs w:val="18"/>
              </w:rPr>
            </w:pPr>
            <w:proofErr w:type="gramStart"/>
            <w:r w:rsidRPr="00E36908">
              <w:rPr>
                <w:rFonts w:ascii="Arial" w:hAnsi="Arial" w:cs="Arial"/>
                <w:noProof w:val="0"/>
                <w:color w:val="000000"/>
                <w:sz w:val="18"/>
                <w:szCs w:val="18"/>
              </w:rPr>
              <w:t>t</w:t>
            </w:r>
            <w:proofErr w:type="gramEnd"/>
          </w:p>
        </w:tc>
        <w:tc>
          <w:tcPr>
            <w:tcW w:w="1024" w:type="dxa"/>
            <w:vMerge w:val="restart"/>
            <w:tcBorders>
              <w:top w:val="single" w:sz="16" w:space="0" w:color="000000"/>
            </w:tcBorders>
            <w:shd w:val="clear" w:color="auto" w:fill="FFFFFF"/>
            <w:vAlign w:val="bottom"/>
          </w:tcPr>
          <w:p w14:paraId="7FCBB0F0" w14:textId="77777777" w:rsidR="00E36908" w:rsidRPr="00E36908" w:rsidRDefault="00E36908" w:rsidP="00E36908">
            <w:pPr>
              <w:autoSpaceDE w:val="0"/>
              <w:autoSpaceDN w:val="0"/>
              <w:adjustRightInd w:val="0"/>
              <w:spacing w:after="0" w:line="320" w:lineRule="atLeast"/>
              <w:ind w:left="60" w:right="60"/>
              <w:jc w:val="center"/>
              <w:rPr>
                <w:rFonts w:ascii="Arial" w:hAnsi="Arial" w:cs="Arial"/>
                <w:noProof w:val="0"/>
                <w:color w:val="000000"/>
                <w:sz w:val="18"/>
                <w:szCs w:val="18"/>
              </w:rPr>
            </w:pPr>
            <w:r w:rsidRPr="00E36908">
              <w:rPr>
                <w:rFonts w:ascii="Arial" w:hAnsi="Arial" w:cs="Arial"/>
                <w:noProof w:val="0"/>
                <w:color w:val="000000"/>
                <w:sz w:val="18"/>
                <w:szCs w:val="18"/>
              </w:rPr>
              <w:t>Sig.</w:t>
            </w:r>
          </w:p>
        </w:tc>
        <w:tc>
          <w:tcPr>
            <w:tcW w:w="2816" w:type="dxa"/>
            <w:gridSpan w:val="2"/>
            <w:tcBorders>
              <w:top w:val="single" w:sz="16" w:space="0" w:color="000000"/>
              <w:right w:val="single" w:sz="16" w:space="0" w:color="000000"/>
            </w:tcBorders>
            <w:shd w:val="clear" w:color="auto" w:fill="FFFFFF"/>
            <w:vAlign w:val="bottom"/>
          </w:tcPr>
          <w:p w14:paraId="444FDE2C" w14:textId="77777777" w:rsidR="00E36908" w:rsidRPr="00E36908" w:rsidRDefault="00E36908" w:rsidP="00E36908">
            <w:pPr>
              <w:autoSpaceDE w:val="0"/>
              <w:autoSpaceDN w:val="0"/>
              <w:adjustRightInd w:val="0"/>
              <w:spacing w:after="0" w:line="320" w:lineRule="atLeast"/>
              <w:ind w:left="60" w:right="60"/>
              <w:jc w:val="center"/>
              <w:rPr>
                <w:rFonts w:ascii="Arial" w:hAnsi="Arial" w:cs="Arial"/>
                <w:noProof w:val="0"/>
                <w:color w:val="000000"/>
                <w:sz w:val="18"/>
                <w:szCs w:val="18"/>
              </w:rPr>
            </w:pPr>
            <w:r w:rsidRPr="00E36908">
              <w:rPr>
                <w:rFonts w:ascii="Arial" w:hAnsi="Arial" w:cs="Arial"/>
                <w:noProof w:val="0"/>
                <w:color w:val="000000"/>
                <w:sz w:val="18"/>
                <w:szCs w:val="18"/>
              </w:rPr>
              <w:t>95% Confidence Interval</w:t>
            </w:r>
          </w:p>
        </w:tc>
      </w:tr>
      <w:tr w:rsidR="00E36908" w:rsidRPr="00E36908" w14:paraId="43C15B19" w14:textId="77777777" w:rsidTr="00E36908">
        <w:trPr>
          <w:cantSplit/>
        </w:trPr>
        <w:tc>
          <w:tcPr>
            <w:tcW w:w="1179" w:type="dxa"/>
            <w:vMerge/>
            <w:tcBorders>
              <w:top w:val="single" w:sz="16" w:space="0" w:color="000000"/>
              <w:left w:val="single" w:sz="16" w:space="0" w:color="000000"/>
              <w:bottom w:val="nil"/>
              <w:right w:val="single" w:sz="16" w:space="0" w:color="000000"/>
            </w:tcBorders>
            <w:shd w:val="clear" w:color="auto" w:fill="FFFFFF"/>
            <w:vAlign w:val="bottom"/>
          </w:tcPr>
          <w:p w14:paraId="122D2DD7" w14:textId="77777777" w:rsidR="00E36908" w:rsidRPr="00E36908" w:rsidRDefault="00E36908" w:rsidP="00E36908">
            <w:pPr>
              <w:autoSpaceDE w:val="0"/>
              <w:autoSpaceDN w:val="0"/>
              <w:adjustRightInd w:val="0"/>
              <w:spacing w:after="0" w:line="240" w:lineRule="auto"/>
              <w:rPr>
                <w:rFonts w:ascii="Arial" w:hAnsi="Arial" w:cs="Arial"/>
                <w:noProof w:val="0"/>
                <w:color w:val="000000"/>
                <w:sz w:val="18"/>
                <w:szCs w:val="18"/>
              </w:rPr>
            </w:pPr>
          </w:p>
        </w:tc>
        <w:tc>
          <w:tcPr>
            <w:tcW w:w="1086" w:type="dxa"/>
            <w:vMerge/>
            <w:tcBorders>
              <w:top w:val="single" w:sz="16" w:space="0" w:color="000000"/>
              <w:left w:val="single" w:sz="16" w:space="0" w:color="000000"/>
            </w:tcBorders>
            <w:shd w:val="clear" w:color="auto" w:fill="FFFFFF"/>
            <w:vAlign w:val="bottom"/>
          </w:tcPr>
          <w:p w14:paraId="6A44579C" w14:textId="77777777" w:rsidR="00E36908" w:rsidRPr="00E36908" w:rsidRDefault="00E36908" w:rsidP="00E36908">
            <w:pPr>
              <w:autoSpaceDE w:val="0"/>
              <w:autoSpaceDN w:val="0"/>
              <w:adjustRightInd w:val="0"/>
              <w:spacing w:after="0" w:line="240" w:lineRule="auto"/>
              <w:rPr>
                <w:rFonts w:ascii="Arial" w:hAnsi="Arial" w:cs="Arial"/>
                <w:noProof w:val="0"/>
                <w:color w:val="000000"/>
                <w:sz w:val="18"/>
                <w:szCs w:val="18"/>
              </w:rPr>
            </w:pPr>
          </w:p>
        </w:tc>
        <w:tc>
          <w:tcPr>
            <w:tcW w:w="1070" w:type="dxa"/>
            <w:vMerge/>
            <w:tcBorders>
              <w:top w:val="single" w:sz="16" w:space="0" w:color="000000"/>
            </w:tcBorders>
            <w:shd w:val="clear" w:color="auto" w:fill="FFFFFF"/>
            <w:vAlign w:val="bottom"/>
          </w:tcPr>
          <w:p w14:paraId="5AE1F8F3" w14:textId="77777777" w:rsidR="00E36908" w:rsidRPr="00E36908" w:rsidRDefault="00E36908" w:rsidP="00E36908">
            <w:pPr>
              <w:autoSpaceDE w:val="0"/>
              <w:autoSpaceDN w:val="0"/>
              <w:adjustRightInd w:val="0"/>
              <w:spacing w:after="0" w:line="240" w:lineRule="auto"/>
              <w:rPr>
                <w:rFonts w:ascii="Arial" w:hAnsi="Arial" w:cs="Arial"/>
                <w:noProof w:val="0"/>
                <w:color w:val="000000"/>
                <w:sz w:val="18"/>
                <w:szCs w:val="18"/>
              </w:rPr>
            </w:pPr>
          </w:p>
        </w:tc>
        <w:tc>
          <w:tcPr>
            <w:tcW w:w="1086" w:type="dxa"/>
            <w:vMerge/>
            <w:tcBorders>
              <w:top w:val="single" w:sz="16" w:space="0" w:color="000000"/>
            </w:tcBorders>
            <w:shd w:val="clear" w:color="auto" w:fill="FFFFFF"/>
            <w:vAlign w:val="bottom"/>
          </w:tcPr>
          <w:p w14:paraId="2A187718" w14:textId="77777777" w:rsidR="00E36908" w:rsidRPr="00E36908" w:rsidRDefault="00E36908" w:rsidP="00E36908">
            <w:pPr>
              <w:autoSpaceDE w:val="0"/>
              <w:autoSpaceDN w:val="0"/>
              <w:adjustRightInd w:val="0"/>
              <w:spacing w:after="0" w:line="240" w:lineRule="auto"/>
              <w:rPr>
                <w:rFonts w:ascii="Arial" w:hAnsi="Arial" w:cs="Arial"/>
                <w:noProof w:val="0"/>
                <w:color w:val="000000"/>
                <w:sz w:val="18"/>
                <w:szCs w:val="18"/>
              </w:rPr>
            </w:pPr>
          </w:p>
        </w:tc>
        <w:tc>
          <w:tcPr>
            <w:tcW w:w="1024" w:type="dxa"/>
            <w:vMerge/>
            <w:tcBorders>
              <w:top w:val="single" w:sz="16" w:space="0" w:color="000000"/>
            </w:tcBorders>
            <w:shd w:val="clear" w:color="auto" w:fill="FFFFFF"/>
            <w:vAlign w:val="bottom"/>
          </w:tcPr>
          <w:p w14:paraId="079D8E04" w14:textId="77777777" w:rsidR="00E36908" w:rsidRPr="00E36908" w:rsidRDefault="00E36908" w:rsidP="00E36908">
            <w:pPr>
              <w:autoSpaceDE w:val="0"/>
              <w:autoSpaceDN w:val="0"/>
              <w:adjustRightInd w:val="0"/>
              <w:spacing w:after="0" w:line="240" w:lineRule="auto"/>
              <w:rPr>
                <w:rFonts w:ascii="Arial" w:hAnsi="Arial" w:cs="Arial"/>
                <w:noProof w:val="0"/>
                <w:color w:val="000000"/>
                <w:sz w:val="18"/>
                <w:szCs w:val="18"/>
              </w:rPr>
            </w:pPr>
          </w:p>
        </w:tc>
        <w:tc>
          <w:tcPr>
            <w:tcW w:w="1024" w:type="dxa"/>
            <w:vMerge/>
            <w:tcBorders>
              <w:top w:val="single" w:sz="16" w:space="0" w:color="000000"/>
            </w:tcBorders>
            <w:shd w:val="clear" w:color="auto" w:fill="FFFFFF"/>
            <w:vAlign w:val="bottom"/>
          </w:tcPr>
          <w:p w14:paraId="425DEF11" w14:textId="77777777" w:rsidR="00E36908" w:rsidRPr="00E36908" w:rsidRDefault="00E36908" w:rsidP="00E36908">
            <w:pPr>
              <w:autoSpaceDE w:val="0"/>
              <w:autoSpaceDN w:val="0"/>
              <w:adjustRightInd w:val="0"/>
              <w:spacing w:after="0" w:line="240" w:lineRule="auto"/>
              <w:rPr>
                <w:rFonts w:ascii="Arial" w:hAnsi="Arial" w:cs="Arial"/>
                <w:noProof w:val="0"/>
                <w:color w:val="000000"/>
                <w:sz w:val="18"/>
                <w:szCs w:val="18"/>
              </w:rPr>
            </w:pPr>
          </w:p>
        </w:tc>
        <w:tc>
          <w:tcPr>
            <w:tcW w:w="1408" w:type="dxa"/>
            <w:tcBorders>
              <w:bottom w:val="single" w:sz="16" w:space="0" w:color="000000"/>
            </w:tcBorders>
            <w:shd w:val="clear" w:color="auto" w:fill="FFFFFF"/>
            <w:vAlign w:val="bottom"/>
          </w:tcPr>
          <w:p w14:paraId="28A9412F" w14:textId="77777777" w:rsidR="00E36908" w:rsidRPr="00E36908" w:rsidRDefault="00E36908" w:rsidP="00E36908">
            <w:pPr>
              <w:autoSpaceDE w:val="0"/>
              <w:autoSpaceDN w:val="0"/>
              <w:adjustRightInd w:val="0"/>
              <w:spacing w:after="0" w:line="320" w:lineRule="atLeast"/>
              <w:ind w:left="60" w:right="60"/>
              <w:jc w:val="center"/>
              <w:rPr>
                <w:rFonts w:ascii="Arial" w:hAnsi="Arial" w:cs="Arial"/>
                <w:noProof w:val="0"/>
                <w:color w:val="000000"/>
                <w:sz w:val="18"/>
                <w:szCs w:val="18"/>
              </w:rPr>
            </w:pPr>
            <w:r w:rsidRPr="00E36908">
              <w:rPr>
                <w:rFonts w:ascii="Arial" w:hAnsi="Arial" w:cs="Arial"/>
                <w:noProof w:val="0"/>
                <w:color w:val="000000"/>
                <w:sz w:val="18"/>
                <w:szCs w:val="18"/>
              </w:rPr>
              <w:t>Lower Bound</w:t>
            </w:r>
          </w:p>
        </w:tc>
        <w:tc>
          <w:tcPr>
            <w:tcW w:w="1408" w:type="dxa"/>
            <w:tcBorders>
              <w:bottom w:val="single" w:sz="16" w:space="0" w:color="000000"/>
              <w:right w:val="single" w:sz="16" w:space="0" w:color="000000"/>
            </w:tcBorders>
            <w:shd w:val="clear" w:color="auto" w:fill="FFFFFF"/>
            <w:vAlign w:val="bottom"/>
          </w:tcPr>
          <w:p w14:paraId="00367208" w14:textId="77777777" w:rsidR="00E36908" w:rsidRPr="00E36908" w:rsidRDefault="00E36908" w:rsidP="00E36908">
            <w:pPr>
              <w:autoSpaceDE w:val="0"/>
              <w:autoSpaceDN w:val="0"/>
              <w:adjustRightInd w:val="0"/>
              <w:spacing w:after="0" w:line="320" w:lineRule="atLeast"/>
              <w:ind w:left="60" w:right="60"/>
              <w:jc w:val="center"/>
              <w:rPr>
                <w:rFonts w:ascii="Arial" w:hAnsi="Arial" w:cs="Arial"/>
                <w:noProof w:val="0"/>
                <w:color w:val="000000"/>
                <w:sz w:val="18"/>
                <w:szCs w:val="18"/>
              </w:rPr>
            </w:pPr>
            <w:r w:rsidRPr="00E36908">
              <w:rPr>
                <w:rFonts w:ascii="Arial" w:hAnsi="Arial" w:cs="Arial"/>
                <w:noProof w:val="0"/>
                <w:color w:val="000000"/>
                <w:sz w:val="18"/>
                <w:szCs w:val="18"/>
              </w:rPr>
              <w:t>Upper Bound</w:t>
            </w:r>
          </w:p>
        </w:tc>
      </w:tr>
      <w:tr w:rsidR="00E36908" w:rsidRPr="00E36908" w14:paraId="6E7E8D9D" w14:textId="77777777" w:rsidTr="00E36908">
        <w:trPr>
          <w:cantSplit/>
        </w:trPr>
        <w:tc>
          <w:tcPr>
            <w:tcW w:w="1179" w:type="dxa"/>
            <w:tcBorders>
              <w:top w:val="single" w:sz="16" w:space="0" w:color="000000"/>
              <w:left w:val="single" w:sz="16" w:space="0" w:color="000000"/>
              <w:bottom w:val="nil"/>
              <w:right w:val="single" w:sz="16" w:space="0" w:color="000000"/>
            </w:tcBorders>
            <w:shd w:val="clear" w:color="auto" w:fill="FFFFFF"/>
          </w:tcPr>
          <w:p w14:paraId="6BD09EC7" w14:textId="77777777" w:rsidR="00E36908" w:rsidRPr="00E36908" w:rsidRDefault="00E36908" w:rsidP="00E36908">
            <w:pPr>
              <w:autoSpaceDE w:val="0"/>
              <w:autoSpaceDN w:val="0"/>
              <w:adjustRightInd w:val="0"/>
              <w:spacing w:after="0" w:line="320" w:lineRule="atLeast"/>
              <w:ind w:left="60" w:right="60"/>
              <w:rPr>
                <w:rFonts w:ascii="Arial" w:hAnsi="Arial" w:cs="Arial"/>
                <w:noProof w:val="0"/>
                <w:color w:val="000000"/>
                <w:sz w:val="18"/>
                <w:szCs w:val="18"/>
              </w:rPr>
            </w:pPr>
            <w:r w:rsidRPr="00E36908">
              <w:rPr>
                <w:rFonts w:ascii="Arial" w:hAnsi="Arial" w:cs="Arial"/>
                <w:noProof w:val="0"/>
                <w:color w:val="000000"/>
                <w:sz w:val="18"/>
                <w:szCs w:val="18"/>
              </w:rPr>
              <w:t>Intercept</w:t>
            </w:r>
          </w:p>
        </w:tc>
        <w:tc>
          <w:tcPr>
            <w:tcW w:w="1086" w:type="dxa"/>
            <w:tcBorders>
              <w:top w:val="single" w:sz="16" w:space="0" w:color="000000"/>
              <w:left w:val="single" w:sz="16" w:space="0" w:color="000000"/>
              <w:bottom w:val="nil"/>
            </w:tcBorders>
            <w:shd w:val="clear" w:color="auto" w:fill="FFFFFF"/>
            <w:vAlign w:val="center"/>
          </w:tcPr>
          <w:p w14:paraId="3D683892" w14:textId="77777777" w:rsidR="00E36908" w:rsidRPr="00E36908" w:rsidRDefault="00E36908" w:rsidP="00E36908">
            <w:pPr>
              <w:autoSpaceDE w:val="0"/>
              <w:autoSpaceDN w:val="0"/>
              <w:adjustRightInd w:val="0"/>
              <w:spacing w:after="0" w:line="320" w:lineRule="atLeast"/>
              <w:ind w:left="60" w:right="60"/>
              <w:jc w:val="right"/>
              <w:rPr>
                <w:rFonts w:ascii="Arial" w:hAnsi="Arial" w:cs="Arial"/>
                <w:noProof w:val="0"/>
                <w:color w:val="000000"/>
                <w:sz w:val="18"/>
                <w:szCs w:val="18"/>
              </w:rPr>
            </w:pPr>
            <w:r w:rsidRPr="00E36908">
              <w:rPr>
                <w:rFonts w:ascii="Arial" w:hAnsi="Arial" w:cs="Arial"/>
                <w:noProof w:val="0"/>
                <w:color w:val="000000"/>
                <w:sz w:val="18"/>
                <w:szCs w:val="18"/>
              </w:rPr>
              <w:t>6.857012</w:t>
            </w:r>
          </w:p>
        </w:tc>
        <w:tc>
          <w:tcPr>
            <w:tcW w:w="1070" w:type="dxa"/>
            <w:tcBorders>
              <w:top w:val="single" w:sz="16" w:space="0" w:color="000000"/>
              <w:bottom w:val="nil"/>
            </w:tcBorders>
            <w:shd w:val="clear" w:color="auto" w:fill="FFFFFF"/>
            <w:vAlign w:val="center"/>
          </w:tcPr>
          <w:p w14:paraId="624F11AD" w14:textId="77777777" w:rsidR="00E36908" w:rsidRPr="00E36908" w:rsidRDefault="00E36908" w:rsidP="00E36908">
            <w:pPr>
              <w:autoSpaceDE w:val="0"/>
              <w:autoSpaceDN w:val="0"/>
              <w:adjustRightInd w:val="0"/>
              <w:spacing w:after="0" w:line="320" w:lineRule="atLeast"/>
              <w:ind w:left="60" w:right="60"/>
              <w:jc w:val="right"/>
              <w:rPr>
                <w:rFonts w:ascii="Arial" w:hAnsi="Arial" w:cs="Arial"/>
                <w:noProof w:val="0"/>
                <w:color w:val="000000"/>
                <w:sz w:val="18"/>
                <w:szCs w:val="18"/>
              </w:rPr>
            </w:pPr>
            <w:r w:rsidRPr="00E36908">
              <w:rPr>
                <w:rFonts w:ascii="Arial" w:hAnsi="Arial" w:cs="Arial"/>
                <w:noProof w:val="0"/>
                <w:color w:val="000000"/>
                <w:sz w:val="18"/>
                <w:szCs w:val="18"/>
              </w:rPr>
              <w:t>.022153</w:t>
            </w:r>
          </w:p>
        </w:tc>
        <w:tc>
          <w:tcPr>
            <w:tcW w:w="1086" w:type="dxa"/>
            <w:tcBorders>
              <w:top w:val="single" w:sz="16" w:space="0" w:color="000000"/>
              <w:bottom w:val="nil"/>
            </w:tcBorders>
            <w:shd w:val="clear" w:color="auto" w:fill="FFFFFF"/>
            <w:vAlign w:val="center"/>
          </w:tcPr>
          <w:p w14:paraId="0E66157C" w14:textId="77777777" w:rsidR="00E36908" w:rsidRPr="00E36908" w:rsidRDefault="00E36908" w:rsidP="00E36908">
            <w:pPr>
              <w:autoSpaceDE w:val="0"/>
              <w:autoSpaceDN w:val="0"/>
              <w:adjustRightInd w:val="0"/>
              <w:spacing w:after="0" w:line="320" w:lineRule="atLeast"/>
              <w:ind w:left="60" w:right="60"/>
              <w:jc w:val="right"/>
              <w:rPr>
                <w:rFonts w:ascii="Arial" w:hAnsi="Arial" w:cs="Arial"/>
                <w:noProof w:val="0"/>
                <w:color w:val="000000"/>
                <w:sz w:val="18"/>
                <w:szCs w:val="18"/>
              </w:rPr>
            </w:pPr>
            <w:r w:rsidRPr="00E36908">
              <w:rPr>
                <w:rFonts w:ascii="Arial" w:hAnsi="Arial" w:cs="Arial"/>
                <w:noProof w:val="0"/>
                <w:color w:val="000000"/>
                <w:sz w:val="18"/>
                <w:szCs w:val="18"/>
              </w:rPr>
              <w:t>58.421</w:t>
            </w:r>
          </w:p>
        </w:tc>
        <w:tc>
          <w:tcPr>
            <w:tcW w:w="1024" w:type="dxa"/>
            <w:tcBorders>
              <w:top w:val="single" w:sz="16" w:space="0" w:color="000000"/>
              <w:bottom w:val="nil"/>
            </w:tcBorders>
            <w:shd w:val="clear" w:color="auto" w:fill="FFFFFF"/>
            <w:vAlign w:val="center"/>
          </w:tcPr>
          <w:p w14:paraId="7D52DE48" w14:textId="77777777" w:rsidR="00E36908" w:rsidRPr="00E36908" w:rsidRDefault="00E36908" w:rsidP="00E36908">
            <w:pPr>
              <w:autoSpaceDE w:val="0"/>
              <w:autoSpaceDN w:val="0"/>
              <w:adjustRightInd w:val="0"/>
              <w:spacing w:after="0" w:line="320" w:lineRule="atLeast"/>
              <w:ind w:left="60" w:right="60"/>
              <w:jc w:val="right"/>
              <w:rPr>
                <w:rFonts w:ascii="Arial" w:hAnsi="Arial" w:cs="Arial"/>
                <w:noProof w:val="0"/>
                <w:color w:val="000000"/>
                <w:sz w:val="18"/>
                <w:szCs w:val="18"/>
              </w:rPr>
            </w:pPr>
            <w:r w:rsidRPr="00E36908">
              <w:rPr>
                <w:rFonts w:ascii="Arial" w:hAnsi="Arial" w:cs="Arial"/>
                <w:noProof w:val="0"/>
                <w:color w:val="000000"/>
                <w:sz w:val="18"/>
                <w:szCs w:val="18"/>
              </w:rPr>
              <w:t>309.529</w:t>
            </w:r>
          </w:p>
        </w:tc>
        <w:tc>
          <w:tcPr>
            <w:tcW w:w="1024" w:type="dxa"/>
            <w:tcBorders>
              <w:top w:val="single" w:sz="16" w:space="0" w:color="000000"/>
              <w:bottom w:val="nil"/>
            </w:tcBorders>
            <w:shd w:val="clear" w:color="auto" w:fill="FFFFFF"/>
            <w:vAlign w:val="center"/>
          </w:tcPr>
          <w:p w14:paraId="6F265EBF" w14:textId="77777777" w:rsidR="00E36908" w:rsidRPr="00E36908" w:rsidRDefault="00E36908" w:rsidP="00E36908">
            <w:pPr>
              <w:autoSpaceDE w:val="0"/>
              <w:autoSpaceDN w:val="0"/>
              <w:adjustRightInd w:val="0"/>
              <w:spacing w:after="0" w:line="320" w:lineRule="atLeast"/>
              <w:ind w:left="60" w:right="60"/>
              <w:jc w:val="right"/>
              <w:rPr>
                <w:rFonts w:ascii="Arial" w:hAnsi="Arial" w:cs="Arial"/>
                <w:noProof w:val="0"/>
                <w:color w:val="000000"/>
                <w:sz w:val="18"/>
                <w:szCs w:val="18"/>
              </w:rPr>
            </w:pPr>
            <w:r w:rsidRPr="00E36908">
              <w:rPr>
                <w:rFonts w:ascii="Arial" w:hAnsi="Arial" w:cs="Arial"/>
                <w:noProof w:val="0"/>
                <w:color w:val="000000"/>
                <w:sz w:val="18"/>
                <w:szCs w:val="18"/>
              </w:rPr>
              <w:t>.000</w:t>
            </w:r>
          </w:p>
        </w:tc>
        <w:tc>
          <w:tcPr>
            <w:tcW w:w="1408" w:type="dxa"/>
            <w:tcBorders>
              <w:top w:val="single" w:sz="16" w:space="0" w:color="000000"/>
              <w:bottom w:val="nil"/>
            </w:tcBorders>
            <w:shd w:val="clear" w:color="auto" w:fill="FFFFFF"/>
            <w:vAlign w:val="center"/>
          </w:tcPr>
          <w:p w14:paraId="2E0DC97D" w14:textId="77777777" w:rsidR="00E36908" w:rsidRPr="00E36908" w:rsidRDefault="00E36908" w:rsidP="00E36908">
            <w:pPr>
              <w:autoSpaceDE w:val="0"/>
              <w:autoSpaceDN w:val="0"/>
              <w:adjustRightInd w:val="0"/>
              <w:spacing w:after="0" w:line="320" w:lineRule="atLeast"/>
              <w:ind w:left="60" w:right="60"/>
              <w:jc w:val="right"/>
              <w:rPr>
                <w:rFonts w:ascii="Arial" w:hAnsi="Arial" w:cs="Arial"/>
                <w:noProof w:val="0"/>
                <w:color w:val="000000"/>
                <w:sz w:val="18"/>
                <w:szCs w:val="18"/>
              </w:rPr>
            </w:pPr>
            <w:r w:rsidRPr="00E36908">
              <w:rPr>
                <w:rFonts w:ascii="Arial" w:hAnsi="Arial" w:cs="Arial"/>
                <w:noProof w:val="0"/>
                <w:color w:val="000000"/>
                <w:sz w:val="18"/>
                <w:szCs w:val="18"/>
              </w:rPr>
              <w:t>6.812674</w:t>
            </w:r>
          </w:p>
        </w:tc>
        <w:tc>
          <w:tcPr>
            <w:tcW w:w="1408" w:type="dxa"/>
            <w:tcBorders>
              <w:top w:val="single" w:sz="16" w:space="0" w:color="000000"/>
              <w:bottom w:val="nil"/>
              <w:right w:val="single" w:sz="16" w:space="0" w:color="000000"/>
            </w:tcBorders>
            <w:shd w:val="clear" w:color="auto" w:fill="FFFFFF"/>
            <w:vAlign w:val="center"/>
          </w:tcPr>
          <w:p w14:paraId="61F77CE0" w14:textId="77777777" w:rsidR="00E36908" w:rsidRPr="00E36908" w:rsidRDefault="00E36908" w:rsidP="00E36908">
            <w:pPr>
              <w:autoSpaceDE w:val="0"/>
              <w:autoSpaceDN w:val="0"/>
              <w:adjustRightInd w:val="0"/>
              <w:spacing w:after="0" w:line="320" w:lineRule="atLeast"/>
              <w:ind w:left="60" w:right="60"/>
              <w:jc w:val="right"/>
              <w:rPr>
                <w:rFonts w:ascii="Arial" w:hAnsi="Arial" w:cs="Arial"/>
                <w:noProof w:val="0"/>
                <w:color w:val="000000"/>
                <w:sz w:val="18"/>
                <w:szCs w:val="18"/>
              </w:rPr>
            </w:pPr>
            <w:r w:rsidRPr="00E36908">
              <w:rPr>
                <w:rFonts w:ascii="Arial" w:hAnsi="Arial" w:cs="Arial"/>
                <w:noProof w:val="0"/>
                <w:color w:val="000000"/>
                <w:sz w:val="18"/>
                <w:szCs w:val="18"/>
              </w:rPr>
              <w:t>6.901349</w:t>
            </w:r>
          </w:p>
        </w:tc>
      </w:tr>
      <w:tr w:rsidR="00E36908" w:rsidRPr="00E36908" w14:paraId="33AC88F9" w14:textId="77777777" w:rsidTr="00E36908">
        <w:trPr>
          <w:cantSplit/>
        </w:trPr>
        <w:tc>
          <w:tcPr>
            <w:tcW w:w="1179" w:type="dxa"/>
            <w:tcBorders>
              <w:top w:val="nil"/>
              <w:left w:val="single" w:sz="16" w:space="0" w:color="000000"/>
              <w:bottom w:val="single" w:sz="16" w:space="0" w:color="000000"/>
              <w:right w:val="single" w:sz="16" w:space="0" w:color="000000"/>
            </w:tcBorders>
            <w:shd w:val="clear" w:color="auto" w:fill="FFFFFF"/>
          </w:tcPr>
          <w:p w14:paraId="080BC3FD" w14:textId="77777777" w:rsidR="00E36908" w:rsidRPr="00E36908" w:rsidRDefault="00E36908" w:rsidP="00E36908">
            <w:pPr>
              <w:autoSpaceDE w:val="0"/>
              <w:autoSpaceDN w:val="0"/>
              <w:adjustRightInd w:val="0"/>
              <w:spacing w:after="0" w:line="320" w:lineRule="atLeast"/>
              <w:ind w:left="60" w:right="60"/>
              <w:rPr>
                <w:rFonts w:ascii="Arial" w:hAnsi="Arial" w:cs="Arial"/>
                <w:noProof w:val="0"/>
                <w:color w:val="000000"/>
                <w:sz w:val="18"/>
                <w:szCs w:val="18"/>
              </w:rPr>
            </w:pPr>
            <w:proofErr w:type="gramStart"/>
            <w:r w:rsidRPr="00E36908">
              <w:rPr>
                <w:rFonts w:ascii="Arial" w:hAnsi="Arial" w:cs="Arial"/>
                <w:noProof w:val="0"/>
                <w:color w:val="000000"/>
                <w:sz w:val="18"/>
                <w:szCs w:val="18"/>
              </w:rPr>
              <w:t>valenceE</w:t>
            </w:r>
            <w:proofErr w:type="gramEnd"/>
          </w:p>
        </w:tc>
        <w:tc>
          <w:tcPr>
            <w:tcW w:w="1086" w:type="dxa"/>
            <w:tcBorders>
              <w:top w:val="nil"/>
              <w:left w:val="single" w:sz="16" w:space="0" w:color="000000"/>
              <w:bottom w:val="single" w:sz="16" w:space="0" w:color="000000"/>
            </w:tcBorders>
            <w:shd w:val="clear" w:color="auto" w:fill="FFFFFF"/>
            <w:vAlign w:val="center"/>
          </w:tcPr>
          <w:p w14:paraId="466A6F71" w14:textId="77777777" w:rsidR="00E36908" w:rsidRPr="00E36908" w:rsidRDefault="00E36908" w:rsidP="00E36908">
            <w:pPr>
              <w:autoSpaceDE w:val="0"/>
              <w:autoSpaceDN w:val="0"/>
              <w:adjustRightInd w:val="0"/>
              <w:spacing w:after="0" w:line="320" w:lineRule="atLeast"/>
              <w:ind w:left="60" w:right="60"/>
              <w:jc w:val="right"/>
              <w:rPr>
                <w:rFonts w:ascii="Arial" w:hAnsi="Arial" w:cs="Arial"/>
                <w:noProof w:val="0"/>
                <w:color w:val="000000"/>
                <w:sz w:val="18"/>
                <w:szCs w:val="18"/>
              </w:rPr>
            </w:pPr>
            <w:r w:rsidRPr="00E36908">
              <w:rPr>
                <w:rFonts w:ascii="Arial" w:hAnsi="Arial" w:cs="Arial"/>
                <w:noProof w:val="0"/>
                <w:color w:val="000000"/>
                <w:sz w:val="18"/>
                <w:szCs w:val="18"/>
              </w:rPr>
              <w:t>-.154034</w:t>
            </w:r>
          </w:p>
        </w:tc>
        <w:tc>
          <w:tcPr>
            <w:tcW w:w="1070" w:type="dxa"/>
            <w:tcBorders>
              <w:top w:val="nil"/>
              <w:bottom w:val="single" w:sz="16" w:space="0" w:color="000000"/>
            </w:tcBorders>
            <w:shd w:val="clear" w:color="auto" w:fill="FFFFFF"/>
            <w:vAlign w:val="center"/>
          </w:tcPr>
          <w:p w14:paraId="7C42142B" w14:textId="77777777" w:rsidR="00E36908" w:rsidRPr="00E36908" w:rsidRDefault="00E36908" w:rsidP="00E36908">
            <w:pPr>
              <w:autoSpaceDE w:val="0"/>
              <w:autoSpaceDN w:val="0"/>
              <w:adjustRightInd w:val="0"/>
              <w:spacing w:after="0" w:line="320" w:lineRule="atLeast"/>
              <w:ind w:left="60" w:right="60"/>
              <w:jc w:val="right"/>
              <w:rPr>
                <w:rFonts w:ascii="Arial" w:hAnsi="Arial" w:cs="Arial"/>
                <w:noProof w:val="0"/>
                <w:color w:val="000000"/>
                <w:sz w:val="18"/>
                <w:szCs w:val="18"/>
              </w:rPr>
            </w:pPr>
            <w:r w:rsidRPr="00E36908">
              <w:rPr>
                <w:rFonts w:ascii="Arial" w:hAnsi="Arial" w:cs="Arial"/>
                <w:noProof w:val="0"/>
                <w:color w:val="000000"/>
                <w:sz w:val="18"/>
                <w:szCs w:val="18"/>
              </w:rPr>
              <w:t>.014950</w:t>
            </w:r>
          </w:p>
        </w:tc>
        <w:tc>
          <w:tcPr>
            <w:tcW w:w="1086" w:type="dxa"/>
            <w:tcBorders>
              <w:top w:val="nil"/>
              <w:bottom w:val="single" w:sz="16" w:space="0" w:color="000000"/>
            </w:tcBorders>
            <w:shd w:val="clear" w:color="auto" w:fill="FFFFFF"/>
            <w:vAlign w:val="center"/>
          </w:tcPr>
          <w:p w14:paraId="0E0CB8D3" w14:textId="77777777" w:rsidR="00E36908" w:rsidRPr="00E36908" w:rsidRDefault="00E36908" w:rsidP="00E36908">
            <w:pPr>
              <w:autoSpaceDE w:val="0"/>
              <w:autoSpaceDN w:val="0"/>
              <w:adjustRightInd w:val="0"/>
              <w:spacing w:after="0" w:line="320" w:lineRule="atLeast"/>
              <w:ind w:left="60" w:right="60"/>
              <w:jc w:val="right"/>
              <w:rPr>
                <w:rFonts w:ascii="Arial" w:hAnsi="Arial" w:cs="Arial"/>
                <w:noProof w:val="0"/>
                <w:color w:val="000000"/>
                <w:sz w:val="18"/>
                <w:szCs w:val="18"/>
              </w:rPr>
            </w:pPr>
            <w:r w:rsidRPr="00E36908">
              <w:rPr>
                <w:rFonts w:ascii="Arial" w:hAnsi="Arial" w:cs="Arial"/>
                <w:noProof w:val="0"/>
                <w:color w:val="000000"/>
                <w:sz w:val="18"/>
                <w:szCs w:val="18"/>
              </w:rPr>
              <w:t>1285.127</w:t>
            </w:r>
          </w:p>
        </w:tc>
        <w:tc>
          <w:tcPr>
            <w:tcW w:w="1024" w:type="dxa"/>
            <w:tcBorders>
              <w:top w:val="nil"/>
              <w:bottom w:val="single" w:sz="16" w:space="0" w:color="000000"/>
            </w:tcBorders>
            <w:shd w:val="clear" w:color="auto" w:fill="FFFFFF"/>
            <w:vAlign w:val="center"/>
          </w:tcPr>
          <w:p w14:paraId="191B2C3B" w14:textId="77777777" w:rsidR="00E36908" w:rsidRPr="00E36908" w:rsidRDefault="00E36908" w:rsidP="00E36908">
            <w:pPr>
              <w:autoSpaceDE w:val="0"/>
              <w:autoSpaceDN w:val="0"/>
              <w:adjustRightInd w:val="0"/>
              <w:spacing w:after="0" w:line="320" w:lineRule="atLeast"/>
              <w:ind w:left="60" w:right="60"/>
              <w:jc w:val="right"/>
              <w:rPr>
                <w:rFonts w:ascii="Arial" w:hAnsi="Arial" w:cs="Arial"/>
                <w:noProof w:val="0"/>
                <w:color w:val="000000"/>
                <w:sz w:val="18"/>
                <w:szCs w:val="18"/>
              </w:rPr>
            </w:pPr>
            <w:r w:rsidRPr="00E36908">
              <w:rPr>
                <w:rFonts w:ascii="Arial" w:hAnsi="Arial" w:cs="Arial"/>
                <w:noProof w:val="0"/>
                <w:color w:val="000000"/>
                <w:sz w:val="18"/>
                <w:szCs w:val="18"/>
              </w:rPr>
              <w:t>-10.303</w:t>
            </w:r>
          </w:p>
        </w:tc>
        <w:tc>
          <w:tcPr>
            <w:tcW w:w="1024" w:type="dxa"/>
            <w:tcBorders>
              <w:top w:val="nil"/>
              <w:bottom w:val="single" w:sz="16" w:space="0" w:color="000000"/>
            </w:tcBorders>
            <w:shd w:val="clear" w:color="auto" w:fill="FFFFFF"/>
            <w:vAlign w:val="center"/>
          </w:tcPr>
          <w:p w14:paraId="427C820A" w14:textId="77777777" w:rsidR="00E36908" w:rsidRPr="00E36908" w:rsidRDefault="00E36908" w:rsidP="00E36908">
            <w:pPr>
              <w:autoSpaceDE w:val="0"/>
              <w:autoSpaceDN w:val="0"/>
              <w:adjustRightInd w:val="0"/>
              <w:spacing w:after="0" w:line="320" w:lineRule="atLeast"/>
              <w:ind w:left="60" w:right="60"/>
              <w:jc w:val="right"/>
              <w:rPr>
                <w:rFonts w:ascii="Arial" w:hAnsi="Arial" w:cs="Arial"/>
                <w:noProof w:val="0"/>
                <w:color w:val="000000"/>
                <w:sz w:val="18"/>
                <w:szCs w:val="18"/>
              </w:rPr>
            </w:pPr>
            <w:r w:rsidRPr="00E36908">
              <w:rPr>
                <w:rFonts w:ascii="Arial" w:hAnsi="Arial" w:cs="Arial"/>
                <w:noProof w:val="0"/>
                <w:color w:val="000000"/>
                <w:sz w:val="18"/>
                <w:szCs w:val="18"/>
              </w:rPr>
              <w:t>.000</w:t>
            </w:r>
          </w:p>
        </w:tc>
        <w:tc>
          <w:tcPr>
            <w:tcW w:w="1408" w:type="dxa"/>
            <w:tcBorders>
              <w:top w:val="nil"/>
              <w:bottom w:val="single" w:sz="16" w:space="0" w:color="000000"/>
            </w:tcBorders>
            <w:shd w:val="clear" w:color="auto" w:fill="FFFFFF"/>
            <w:vAlign w:val="center"/>
          </w:tcPr>
          <w:p w14:paraId="3D9592B9" w14:textId="77777777" w:rsidR="00E36908" w:rsidRPr="00E36908" w:rsidRDefault="00E36908" w:rsidP="00E36908">
            <w:pPr>
              <w:autoSpaceDE w:val="0"/>
              <w:autoSpaceDN w:val="0"/>
              <w:adjustRightInd w:val="0"/>
              <w:spacing w:after="0" w:line="320" w:lineRule="atLeast"/>
              <w:ind w:left="60" w:right="60"/>
              <w:jc w:val="right"/>
              <w:rPr>
                <w:rFonts w:ascii="Arial" w:hAnsi="Arial" w:cs="Arial"/>
                <w:noProof w:val="0"/>
                <w:color w:val="000000"/>
                <w:sz w:val="18"/>
                <w:szCs w:val="18"/>
              </w:rPr>
            </w:pPr>
            <w:r w:rsidRPr="00E36908">
              <w:rPr>
                <w:rFonts w:ascii="Arial" w:hAnsi="Arial" w:cs="Arial"/>
                <w:noProof w:val="0"/>
                <w:color w:val="000000"/>
                <w:sz w:val="18"/>
                <w:szCs w:val="18"/>
              </w:rPr>
              <w:t>-.183364</w:t>
            </w:r>
          </w:p>
        </w:tc>
        <w:tc>
          <w:tcPr>
            <w:tcW w:w="1408" w:type="dxa"/>
            <w:tcBorders>
              <w:top w:val="nil"/>
              <w:bottom w:val="single" w:sz="16" w:space="0" w:color="000000"/>
              <w:right w:val="single" w:sz="16" w:space="0" w:color="000000"/>
            </w:tcBorders>
            <w:shd w:val="clear" w:color="auto" w:fill="FFFFFF"/>
            <w:vAlign w:val="center"/>
          </w:tcPr>
          <w:p w14:paraId="2E2A9BEC" w14:textId="77777777" w:rsidR="00E36908" w:rsidRPr="00E36908" w:rsidRDefault="00E36908" w:rsidP="00E36908">
            <w:pPr>
              <w:autoSpaceDE w:val="0"/>
              <w:autoSpaceDN w:val="0"/>
              <w:adjustRightInd w:val="0"/>
              <w:spacing w:after="0" w:line="320" w:lineRule="atLeast"/>
              <w:ind w:left="60" w:right="60"/>
              <w:jc w:val="right"/>
              <w:rPr>
                <w:rFonts w:ascii="Arial" w:hAnsi="Arial" w:cs="Arial"/>
                <w:noProof w:val="0"/>
                <w:color w:val="000000"/>
                <w:sz w:val="18"/>
                <w:szCs w:val="18"/>
              </w:rPr>
            </w:pPr>
            <w:r w:rsidRPr="00E36908">
              <w:rPr>
                <w:rFonts w:ascii="Arial" w:hAnsi="Arial" w:cs="Arial"/>
                <w:noProof w:val="0"/>
                <w:color w:val="000000"/>
                <w:sz w:val="18"/>
                <w:szCs w:val="18"/>
              </w:rPr>
              <w:t>-.124705</w:t>
            </w:r>
          </w:p>
        </w:tc>
      </w:tr>
      <w:tr w:rsidR="00E36908" w:rsidRPr="00E36908" w14:paraId="571EF9CB" w14:textId="77777777" w:rsidTr="00E36908">
        <w:trPr>
          <w:cantSplit/>
        </w:trPr>
        <w:tc>
          <w:tcPr>
            <w:tcW w:w="9285" w:type="dxa"/>
            <w:gridSpan w:val="8"/>
            <w:tcBorders>
              <w:top w:val="nil"/>
              <w:left w:val="nil"/>
              <w:bottom w:val="nil"/>
              <w:right w:val="nil"/>
            </w:tcBorders>
            <w:shd w:val="clear" w:color="auto" w:fill="FFFFFF"/>
          </w:tcPr>
          <w:p w14:paraId="7D0F82EF" w14:textId="77777777" w:rsidR="00E36908" w:rsidRPr="00E36908" w:rsidRDefault="00E36908" w:rsidP="00E36908">
            <w:pPr>
              <w:autoSpaceDE w:val="0"/>
              <w:autoSpaceDN w:val="0"/>
              <w:adjustRightInd w:val="0"/>
              <w:spacing w:after="0" w:line="320" w:lineRule="atLeast"/>
              <w:ind w:left="60" w:right="60"/>
              <w:rPr>
                <w:rFonts w:ascii="Arial" w:hAnsi="Arial" w:cs="Arial"/>
                <w:noProof w:val="0"/>
                <w:color w:val="000000"/>
                <w:sz w:val="18"/>
                <w:szCs w:val="18"/>
              </w:rPr>
            </w:pPr>
            <w:r w:rsidRPr="00E36908">
              <w:rPr>
                <w:rFonts w:ascii="Arial" w:hAnsi="Arial" w:cs="Arial"/>
                <w:noProof w:val="0"/>
                <w:color w:val="000000"/>
                <w:sz w:val="18"/>
                <w:szCs w:val="18"/>
              </w:rPr>
              <w:t>a. Dependent Variable: logrt.</w:t>
            </w:r>
          </w:p>
        </w:tc>
      </w:tr>
    </w:tbl>
    <w:p w14:paraId="5A61BB09" w14:textId="77777777" w:rsidR="00E36908" w:rsidRPr="00E36908" w:rsidRDefault="00E36908" w:rsidP="00E36908">
      <w:pPr>
        <w:autoSpaceDE w:val="0"/>
        <w:autoSpaceDN w:val="0"/>
        <w:adjustRightInd w:val="0"/>
        <w:spacing w:after="0" w:line="240" w:lineRule="auto"/>
        <w:rPr>
          <w:rFonts w:ascii="Times New Roman" w:hAnsi="Times New Roman" w:cs="Times New Roman"/>
          <w:noProof w:val="0"/>
          <w:sz w:val="24"/>
          <w:szCs w:val="24"/>
        </w:rPr>
      </w:pPr>
    </w:p>
    <w:tbl>
      <w:tblPr>
        <w:tblW w:w="10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159"/>
        <w:gridCol w:w="1049"/>
        <w:gridCol w:w="1063"/>
        <w:gridCol w:w="1095"/>
        <w:gridCol w:w="1048"/>
        <w:gridCol w:w="1048"/>
        <w:gridCol w:w="1439"/>
        <w:gridCol w:w="1439"/>
      </w:tblGrid>
      <w:tr w:rsidR="00E36908" w:rsidRPr="00E36908" w14:paraId="2CE145FE" w14:textId="77777777">
        <w:trPr>
          <w:cantSplit/>
        </w:trPr>
        <w:tc>
          <w:tcPr>
            <w:tcW w:w="10338" w:type="dxa"/>
            <w:gridSpan w:val="8"/>
            <w:tcBorders>
              <w:top w:val="nil"/>
              <w:left w:val="nil"/>
              <w:bottom w:val="nil"/>
              <w:right w:val="nil"/>
            </w:tcBorders>
            <w:shd w:val="clear" w:color="auto" w:fill="FFFFFF"/>
            <w:vAlign w:val="center"/>
          </w:tcPr>
          <w:p w14:paraId="72511D63" w14:textId="77777777" w:rsidR="00E36908" w:rsidRPr="00E36908" w:rsidRDefault="00E36908" w:rsidP="00E36908">
            <w:pPr>
              <w:autoSpaceDE w:val="0"/>
              <w:autoSpaceDN w:val="0"/>
              <w:adjustRightInd w:val="0"/>
              <w:spacing w:after="0" w:line="320" w:lineRule="atLeast"/>
              <w:ind w:left="60" w:right="60"/>
              <w:jc w:val="center"/>
              <w:rPr>
                <w:rFonts w:ascii="Arial" w:hAnsi="Arial" w:cs="Arial"/>
                <w:noProof w:val="0"/>
                <w:color w:val="000000"/>
                <w:sz w:val="18"/>
                <w:szCs w:val="18"/>
              </w:rPr>
            </w:pPr>
            <w:r w:rsidRPr="00E36908">
              <w:rPr>
                <w:rFonts w:ascii="Arial" w:hAnsi="Arial" w:cs="Arial"/>
                <w:b/>
                <w:bCs/>
                <w:noProof w:val="0"/>
                <w:color w:val="000000"/>
                <w:sz w:val="18"/>
                <w:szCs w:val="18"/>
              </w:rPr>
              <w:t>Estimates of Covariance Parameters</w:t>
            </w:r>
            <w:r w:rsidRPr="00E36908">
              <w:rPr>
                <w:rFonts w:ascii="Arial" w:hAnsi="Arial" w:cs="Arial"/>
                <w:b/>
                <w:bCs/>
                <w:noProof w:val="0"/>
                <w:color w:val="000000"/>
                <w:sz w:val="18"/>
                <w:szCs w:val="18"/>
                <w:vertAlign w:val="superscript"/>
              </w:rPr>
              <w:t>a</w:t>
            </w:r>
          </w:p>
        </w:tc>
      </w:tr>
      <w:tr w:rsidR="00E36908" w:rsidRPr="00E36908" w14:paraId="03CD0AEE" w14:textId="77777777">
        <w:trPr>
          <w:cantSplit/>
        </w:trPr>
        <w:tc>
          <w:tcPr>
            <w:tcW w:w="3206" w:type="dxa"/>
            <w:gridSpan w:val="2"/>
            <w:vMerge w:val="restart"/>
            <w:tcBorders>
              <w:top w:val="single" w:sz="16" w:space="0" w:color="000000"/>
              <w:left w:val="single" w:sz="16" w:space="0" w:color="000000"/>
              <w:bottom w:val="nil"/>
              <w:right w:val="nil"/>
            </w:tcBorders>
            <w:shd w:val="clear" w:color="auto" w:fill="FFFFFF"/>
            <w:vAlign w:val="bottom"/>
          </w:tcPr>
          <w:p w14:paraId="5946F1D2" w14:textId="77777777" w:rsidR="00E36908" w:rsidRPr="00E36908" w:rsidRDefault="00E36908" w:rsidP="00E36908">
            <w:pPr>
              <w:autoSpaceDE w:val="0"/>
              <w:autoSpaceDN w:val="0"/>
              <w:adjustRightInd w:val="0"/>
              <w:spacing w:after="0" w:line="320" w:lineRule="atLeast"/>
              <w:ind w:left="60" w:right="60"/>
              <w:rPr>
                <w:rFonts w:ascii="Arial" w:hAnsi="Arial" w:cs="Arial"/>
                <w:noProof w:val="0"/>
                <w:color w:val="000000"/>
                <w:sz w:val="18"/>
                <w:szCs w:val="18"/>
              </w:rPr>
            </w:pPr>
            <w:r w:rsidRPr="00E36908">
              <w:rPr>
                <w:rFonts w:ascii="Arial" w:hAnsi="Arial" w:cs="Arial"/>
                <w:noProof w:val="0"/>
                <w:color w:val="000000"/>
                <w:sz w:val="18"/>
                <w:szCs w:val="18"/>
              </w:rPr>
              <w:t>Parameter</w:t>
            </w:r>
          </w:p>
        </w:tc>
        <w:tc>
          <w:tcPr>
            <w:tcW w:w="1063" w:type="dxa"/>
            <w:vMerge w:val="restart"/>
            <w:tcBorders>
              <w:top w:val="single" w:sz="16" w:space="0" w:color="000000"/>
              <w:left w:val="single" w:sz="16" w:space="0" w:color="000000"/>
            </w:tcBorders>
            <w:shd w:val="clear" w:color="auto" w:fill="FFFFFF"/>
            <w:vAlign w:val="bottom"/>
          </w:tcPr>
          <w:p w14:paraId="11B7E93F" w14:textId="77777777" w:rsidR="00E36908" w:rsidRPr="00E36908" w:rsidRDefault="00E36908" w:rsidP="00E36908">
            <w:pPr>
              <w:autoSpaceDE w:val="0"/>
              <w:autoSpaceDN w:val="0"/>
              <w:adjustRightInd w:val="0"/>
              <w:spacing w:after="0" w:line="320" w:lineRule="atLeast"/>
              <w:ind w:left="60" w:right="60"/>
              <w:jc w:val="center"/>
              <w:rPr>
                <w:rFonts w:ascii="Arial" w:hAnsi="Arial" w:cs="Arial"/>
                <w:noProof w:val="0"/>
                <w:color w:val="000000"/>
                <w:sz w:val="18"/>
                <w:szCs w:val="18"/>
              </w:rPr>
            </w:pPr>
            <w:r w:rsidRPr="00E36908">
              <w:rPr>
                <w:rFonts w:ascii="Arial" w:hAnsi="Arial" w:cs="Arial"/>
                <w:noProof w:val="0"/>
                <w:color w:val="000000"/>
                <w:sz w:val="18"/>
                <w:szCs w:val="18"/>
              </w:rPr>
              <w:t>Estimate</w:t>
            </w:r>
          </w:p>
        </w:tc>
        <w:tc>
          <w:tcPr>
            <w:tcW w:w="1095" w:type="dxa"/>
            <w:vMerge w:val="restart"/>
            <w:tcBorders>
              <w:top w:val="single" w:sz="16" w:space="0" w:color="000000"/>
            </w:tcBorders>
            <w:shd w:val="clear" w:color="auto" w:fill="FFFFFF"/>
            <w:vAlign w:val="bottom"/>
          </w:tcPr>
          <w:p w14:paraId="577BD533" w14:textId="77777777" w:rsidR="00E36908" w:rsidRPr="00E36908" w:rsidRDefault="00E36908" w:rsidP="00E36908">
            <w:pPr>
              <w:autoSpaceDE w:val="0"/>
              <w:autoSpaceDN w:val="0"/>
              <w:adjustRightInd w:val="0"/>
              <w:spacing w:after="0" w:line="320" w:lineRule="atLeast"/>
              <w:ind w:left="60" w:right="60"/>
              <w:jc w:val="center"/>
              <w:rPr>
                <w:rFonts w:ascii="Arial" w:hAnsi="Arial" w:cs="Arial"/>
                <w:noProof w:val="0"/>
                <w:color w:val="000000"/>
                <w:sz w:val="18"/>
                <w:szCs w:val="18"/>
              </w:rPr>
            </w:pPr>
            <w:r w:rsidRPr="00E36908">
              <w:rPr>
                <w:rFonts w:ascii="Arial" w:hAnsi="Arial" w:cs="Arial"/>
                <w:noProof w:val="0"/>
                <w:color w:val="000000"/>
                <w:sz w:val="18"/>
                <w:szCs w:val="18"/>
              </w:rPr>
              <w:t>Std. Error</w:t>
            </w:r>
          </w:p>
        </w:tc>
        <w:tc>
          <w:tcPr>
            <w:tcW w:w="1048" w:type="dxa"/>
            <w:vMerge w:val="restart"/>
            <w:tcBorders>
              <w:top w:val="single" w:sz="16" w:space="0" w:color="000000"/>
            </w:tcBorders>
            <w:shd w:val="clear" w:color="auto" w:fill="FFFFFF"/>
            <w:vAlign w:val="bottom"/>
          </w:tcPr>
          <w:p w14:paraId="44AEF206" w14:textId="77777777" w:rsidR="00E36908" w:rsidRPr="00E36908" w:rsidRDefault="00E36908" w:rsidP="00E36908">
            <w:pPr>
              <w:autoSpaceDE w:val="0"/>
              <w:autoSpaceDN w:val="0"/>
              <w:adjustRightInd w:val="0"/>
              <w:spacing w:after="0" w:line="320" w:lineRule="atLeast"/>
              <w:ind w:left="60" w:right="60"/>
              <w:jc w:val="center"/>
              <w:rPr>
                <w:rFonts w:ascii="Arial" w:hAnsi="Arial" w:cs="Arial"/>
                <w:noProof w:val="0"/>
                <w:color w:val="000000"/>
                <w:sz w:val="18"/>
                <w:szCs w:val="18"/>
              </w:rPr>
            </w:pPr>
            <w:r w:rsidRPr="00E36908">
              <w:rPr>
                <w:rFonts w:ascii="Arial" w:hAnsi="Arial" w:cs="Arial"/>
                <w:noProof w:val="0"/>
                <w:color w:val="000000"/>
                <w:sz w:val="18"/>
                <w:szCs w:val="18"/>
              </w:rPr>
              <w:t>Wald Z</w:t>
            </w:r>
          </w:p>
        </w:tc>
        <w:tc>
          <w:tcPr>
            <w:tcW w:w="1048" w:type="dxa"/>
            <w:vMerge w:val="restart"/>
            <w:tcBorders>
              <w:top w:val="single" w:sz="16" w:space="0" w:color="000000"/>
            </w:tcBorders>
            <w:shd w:val="clear" w:color="auto" w:fill="FFFFFF"/>
            <w:vAlign w:val="bottom"/>
          </w:tcPr>
          <w:p w14:paraId="0687AA9F" w14:textId="77777777" w:rsidR="00E36908" w:rsidRPr="00E36908" w:rsidRDefault="00E36908" w:rsidP="00E36908">
            <w:pPr>
              <w:autoSpaceDE w:val="0"/>
              <w:autoSpaceDN w:val="0"/>
              <w:adjustRightInd w:val="0"/>
              <w:spacing w:after="0" w:line="320" w:lineRule="atLeast"/>
              <w:ind w:left="60" w:right="60"/>
              <w:jc w:val="center"/>
              <w:rPr>
                <w:rFonts w:ascii="Arial" w:hAnsi="Arial" w:cs="Arial"/>
                <w:noProof w:val="0"/>
                <w:color w:val="000000"/>
                <w:sz w:val="18"/>
                <w:szCs w:val="18"/>
              </w:rPr>
            </w:pPr>
            <w:r w:rsidRPr="00E36908">
              <w:rPr>
                <w:rFonts w:ascii="Arial" w:hAnsi="Arial" w:cs="Arial"/>
                <w:noProof w:val="0"/>
                <w:color w:val="000000"/>
                <w:sz w:val="18"/>
                <w:szCs w:val="18"/>
              </w:rPr>
              <w:t>Sig.</w:t>
            </w:r>
          </w:p>
        </w:tc>
        <w:tc>
          <w:tcPr>
            <w:tcW w:w="2878" w:type="dxa"/>
            <w:gridSpan w:val="2"/>
            <w:tcBorders>
              <w:top w:val="single" w:sz="16" w:space="0" w:color="000000"/>
              <w:right w:val="single" w:sz="16" w:space="0" w:color="000000"/>
            </w:tcBorders>
            <w:shd w:val="clear" w:color="auto" w:fill="FFFFFF"/>
            <w:vAlign w:val="bottom"/>
          </w:tcPr>
          <w:p w14:paraId="1DA95275" w14:textId="77777777" w:rsidR="00E36908" w:rsidRPr="00E36908" w:rsidRDefault="00E36908" w:rsidP="00E36908">
            <w:pPr>
              <w:autoSpaceDE w:val="0"/>
              <w:autoSpaceDN w:val="0"/>
              <w:adjustRightInd w:val="0"/>
              <w:spacing w:after="0" w:line="320" w:lineRule="atLeast"/>
              <w:ind w:left="60" w:right="60"/>
              <w:jc w:val="center"/>
              <w:rPr>
                <w:rFonts w:ascii="Arial" w:hAnsi="Arial" w:cs="Arial"/>
                <w:noProof w:val="0"/>
                <w:color w:val="000000"/>
                <w:sz w:val="18"/>
                <w:szCs w:val="18"/>
              </w:rPr>
            </w:pPr>
            <w:r w:rsidRPr="00E36908">
              <w:rPr>
                <w:rFonts w:ascii="Arial" w:hAnsi="Arial" w:cs="Arial"/>
                <w:noProof w:val="0"/>
                <w:color w:val="000000"/>
                <w:sz w:val="18"/>
                <w:szCs w:val="18"/>
              </w:rPr>
              <w:t>95% Confidence Interval</w:t>
            </w:r>
          </w:p>
        </w:tc>
      </w:tr>
      <w:tr w:rsidR="00E36908" w:rsidRPr="00E36908" w14:paraId="5F44A836" w14:textId="77777777">
        <w:trPr>
          <w:cantSplit/>
        </w:trPr>
        <w:tc>
          <w:tcPr>
            <w:tcW w:w="3206" w:type="dxa"/>
            <w:gridSpan w:val="2"/>
            <w:vMerge/>
            <w:tcBorders>
              <w:top w:val="single" w:sz="16" w:space="0" w:color="000000"/>
              <w:left w:val="single" w:sz="16" w:space="0" w:color="000000"/>
              <w:bottom w:val="nil"/>
              <w:right w:val="nil"/>
            </w:tcBorders>
            <w:shd w:val="clear" w:color="auto" w:fill="FFFFFF"/>
            <w:vAlign w:val="bottom"/>
          </w:tcPr>
          <w:p w14:paraId="6C28F751" w14:textId="77777777" w:rsidR="00E36908" w:rsidRPr="00E36908" w:rsidRDefault="00E36908" w:rsidP="00E36908">
            <w:pPr>
              <w:autoSpaceDE w:val="0"/>
              <w:autoSpaceDN w:val="0"/>
              <w:adjustRightInd w:val="0"/>
              <w:spacing w:after="0" w:line="240" w:lineRule="auto"/>
              <w:rPr>
                <w:rFonts w:ascii="Arial" w:hAnsi="Arial" w:cs="Arial"/>
                <w:noProof w:val="0"/>
                <w:color w:val="000000"/>
                <w:sz w:val="18"/>
                <w:szCs w:val="18"/>
              </w:rPr>
            </w:pPr>
          </w:p>
        </w:tc>
        <w:tc>
          <w:tcPr>
            <w:tcW w:w="1063" w:type="dxa"/>
            <w:vMerge/>
            <w:tcBorders>
              <w:top w:val="single" w:sz="16" w:space="0" w:color="000000"/>
              <w:left w:val="single" w:sz="16" w:space="0" w:color="000000"/>
            </w:tcBorders>
            <w:shd w:val="clear" w:color="auto" w:fill="FFFFFF"/>
            <w:vAlign w:val="bottom"/>
          </w:tcPr>
          <w:p w14:paraId="7AA4DABB" w14:textId="77777777" w:rsidR="00E36908" w:rsidRPr="00E36908" w:rsidRDefault="00E36908" w:rsidP="00E36908">
            <w:pPr>
              <w:autoSpaceDE w:val="0"/>
              <w:autoSpaceDN w:val="0"/>
              <w:adjustRightInd w:val="0"/>
              <w:spacing w:after="0" w:line="240" w:lineRule="auto"/>
              <w:rPr>
                <w:rFonts w:ascii="Arial" w:hAnsi="Arial" w:cs="Arial"/>
                <w:noProof w:val="0"/>
                <w:color w:val="000000"/>
                <w:sz w:val="18"/>
                <w:szCs w:val="18"/>
              </w:rPr>
            </w:pPr>
          </w:p>
        </w:tc>
        <w:tc>
          <w:tcPr>
            <w:tcW w:w="1095" w:type="dxa"/>
            <w:vMerge/>
            <w:tcBorders>
              <w:top w:val="single" w:sz="16" w:space="0" w:color="000000"/>
            </w:tcBorders>
            <w:shd w:val="clear" w:color="auto" w:fill="FFFFFF"/>
            <w:vAlign w:val="bottom"/>
          </w:tcPr>
          <w:p w14:paraId="21681EF6" w14:textId="77777777" w:rsidR="00E36908" w:rsidRPr="00E36908" w:rsidRDefault="00E36908" w:rsidP="00E36908">
            <w:pPr>
              <w:autoSpaceDE w:val="0"/>
              <w:autoSpaceDN w:val="0"/>
              <w:adjustRightInd w:val="0"/>
              <w:spacing w:after="0" w:line="240" w:lineRule="auto"/>
              <w:rPr>
                <w:rFonts w:ascii="Arial" w:hAnsi="Arial" w:cs="Arial"/>
                <w:noProof w:val="0"/>
                <w:color w:val="000000"/>
                <w:sz w:val="18"/>
                <w:szCs w:val="18"/>
              </w:rPr>
            </w:pPr>
          </w:p>
        </w:tc>
        <w:tc>
          <w:tcPr>
            <w:tcW w:w="1048" w:type="dxa"/>
            <w:vMerge/>
            <w:tcBorders>
              <w:top w:val="single" w:sz="16" w:space="0" w:color="000000"/>
            </w:tcBorders>
            <w:shd w:val="clear" w:color="auto" w:fill="FFFFFF"/>
            <w:vAlign w:val="bottom"/>
          </w:tcPr>
          <w:p w14:paraId="327893EB" w14:textId="77777777" w:rsidR="00E36908" w:rsidRPr="00E36908" w:rsidRDefault="00E36908" w:rsidP="00E36908">
            <w:pPr>
              <w:autoSpaceDE w:val="0"/>
              <w:autoSpaceDN w:val="0"/>
              <w:adjustRightInd w:val="0"/>
              <w:spacing w:after="0" w:line="240" w:lineRule="auto"/>
              <w:rPr>
                <w:rFonts w:ascii="Arial" w:hAnsi="Arial" w:cs="Arial"/>
                <w:noProof w:val="0"/>
                <w:color w:val="000000"/>
                <w:sz w:val="18"/>
                <w:szCs w:val="18"/>
              </w:rPr>
            </w:pPr>
          </w:p>
        </w:tc>
        <w:tc>
          <w:tcPr>
            <w:tcW w:w="1048" w:type="dxa"/>
            <w:vMerge/>
            <w:tcBorders>
              <w:top w:val="single" w:sz="16" w:space="0" w:color="000000"/>
            </w:tcBorders>
            <w:shd w:val="clear" w:color="auto" w:fill="FFFFFF"/>
            <w:vAlign w:val="bottom"/>
          </w:tcPr>
          <w:p w14:paraId="56CF5BF6" w14:textId="77777777" w:rsidR="00E36908" w:rsidRPr="00E36908" w:rsidRDefault="00E36908" w:rsidP="00E36908">
            <w:pPr>
              <w:autoSpaceDE w:val="0"/>
              <w:autoSpaceDN w:val="0"/>
              <w:adjustRightInd w:val="0"/>
              <w:spacing w:after="0" w:line="240" w:lineRule="auto"/>
              <w:rPr>
                <w:rFonts w:ascii="Arial" w:hAnsi="Arial" w:cs="Arial"/>
                <w:noProof w:val="0"/>
                <w:color w:val="000000"/>
                <w:sz w:val="18"/>
                <w:szCs w:val="18"/>
              </w:rPr>
            </w:pPr>
          </w:p>
        </w:tc>
        <w:tc>
          <w:tcPr>
            <w:tcW w:w="1439" w:type="dxa"/>
            <w:tcBorders>
              <w:bottom w:val="single" w:sz="16" w:space="0" w:color="000000"/>
            </w:tcBorders>
            <w:shd w:val="clear" w:color="auto" w:fill="FFFFFF"/>
            <w:vAlign w:val="bottom"/>
          </w:tcPr>
          <w:p w14:paraId="6C07D20B" w14:textId="77777777" w:rsidR="00E36908" w:rsidRPr="00E36908" w:rsidRDefault="00E36908" w:rsidP="00E36908">
            <w:pPr>
              <w:autoSpaceDE w:val="0"/>
              <w:autoSpaceDN w:val="0"/>
              <w:adjustRightInd w:val="0"/>
              <w:spacing w:after="0" w:line="320" w:lineRule="atLeast"/>
              <w:ind w:left="60" w:right="60"/>
              <w:jc w:val="center"/>
              <w:rPr>
                <w:rFonts w:ascii="Arial" w:hAnsi="Arial" w:cs="Arial"/>
                <w:noProof w:val="0"/>
                <w:color w:val="000000"/>
                <w:sz w:val="18"/>
                <w:szCs w:val="18"/>
              </w:rPr>
            </w:pPr>
            <w:r w:rsidRPr="00E36908">
              <w:rPr>
                <w:rFonts w:ascii="Arial" w:hAnsi="Arial" w:cs="Arial"/>
                <w:noProof w:val="0"/>
                <w:color w:val="000000"/>
                <w:sz w:val="18"/>
                <w:szCs w:val="18"/>
              </w:rPr>
              <w:t>Lower Bound</w:t>
            </w:r>
          </w:p>
        </w:tc>
        <w:tc>
          <w:tcPr>
            <w:tcW w:w="1439" w:type="dxa"/>
            <w:tcBorders>
              <w:bottom w:val="single" w:sz="16" w:space="0" w:color="000000"/>
              <w:right w:val="single" w:sz="16" w:space="0" w:color="000000"/>
            </w:tcBorders>
            <w:shd w:val="clear" w:color="auto" w:fill="FFFFFF"/>
            <w:vAlign w:val="bottom"/>
          </w:tcPr>
          <w:p w14:paraId="0311DC7F" w14:textId="77777777" w:rsidR="00E36908" w:rsidRPr="00E36908" w:rsidRDefault="00E36908" w:rsidP="00E36908">
            <w:pPr>
              <w:autoSpaceDE w:val="0"/>
              <w:autoSpaceDN w:val="0"/>
              <w:adjustRightInd w:val="0"/>
              <w:spacing w:after="0" w:line="320" w:lineRule="atLeast"/>
              <w:ind w:left="60" w:right="60"/>
              <w:jc w:val="center"/>
              <w:rPr>
                <w:rFonts w:ascii="Arial" w:hAnsi="Arial" w:cs="Arial"/>
                <w:noProof w:val="0"/>
                <w:color w:val="000000"/>
                <w:sz w:val="18"/>
                <w:szCs w:val="18"/>
              </w:rPr>
            </w:pPr>
            <w:r w:rsidRPr="00E36908">
              <w:rPr>
                <w:rFonts w:ascii="Arial" w:hAnsi="Arial" w:cs="Arial"/>
                <w:noProof w:val="0"/>
                <w:color w:val="000000"/>
                <w:sz w:val="18"/>
                <w:szCs w:val="18"/>
              </w:rPr>
              <w:t>Upper Bound</w:t>
            </w:r>
          </w:p>
        </w:tc>
      </w:tr>
      <w:tr w:rsidR="00E36908" w:rsidRPr="00E36908" w14:paraId="5FE52E21" w14:textId="77777777">
        <w:trPr>
          <w:cantSplit/>
        </w:trPr>
        <w:tc>
          <w:tcPr>
            <w:tcW w:w="3206" w:type="dxa"/>
            <w:gridSpan w:val="2"/>
            <w:tcBorders>
              <w:top w:val="single" w:sz="16" w:space="0" w:color="000000"/>
              <w:left w:val="single" w:sz="16" w:space="0" w:color="000000"/>
              <w:bottom w:val="nil"/>
              <w:right w:val="nil"/>
            </w:tcBorders>
            <w:shd w:val="clear" w:color="auto" w:fill="FFFFFF"/>
          </w:tcPr>
          <w:p w14:paraId="67F602AC" w14:textId="77777777" w:rsidR="00E36908" w:rsidRPr="00E36908" w:rsidRDefault="00E36908" w:rsidP="00E36908">
            <w:pPr>
              <w:autoSpaceDE w:val="0"/>
              <w:autoSpaceDN w:val="0"/>
              <w:adjustRightInd w:val="0"/>
              <w:spacing w:after="0" w:line="320" w:lineRule="atLeast"/>
              <w:ind w:left="60" w:right="60"/>
              <w:rPr>
                <w:rFonts w:ascii="Arial" w:hAnsi="Arial" w:cs="Arial"/>
                <w:noProof w:val="0"/>
                <w:color w:val="000000"/>
                <w:sz w:val="18"/>
                <w:szCs w:val="18"/>
              </w:rPr>
            </w:pPr>
            <w:r w:rsidRPr="00E36908">
              <w:rPr>
                <w:rFonts w:ascii="Arial" w:hAnsi="Arial" w:cs="Arial"/>
                <w:noProof w:val="0"/>
                <w:color w:val="000000"/>
                <w:sz w:val="18"/>
                <w:szCs w:val="18"/>
              </w:rPr>
              <w:t>Residual</w:t>
            </w:r>
          </w:p>
        </w:tc>
        <w:tc>
          <w:tcPr>
            <w:tcW w:w="1063" w:type="dxa"/>
            <w:tcBorders>
              <w:top w:val="single" w:sz="16" w:space="0" w:color="000000"/>
              <w:left w:val="single" w:sz="16" w:space="0" w:color="000000"/>
              <w:bottom w:val="nil"/>
            </w:tcBorders>
            <w:shd w:val="clear" w:color="auto" w:fill="FFFFFF"/>
            <w:vAlign w:val="center"/>
          </w:tcPr>
          <w:p w14:paraId="63D17645" w14:textId="77777777" w:rsidR="00E36908" w:rsidRPr="00E36908" w:rsidRDefault="00E36908" w:rsidP="00E36908">
            <w:pPr>
              <w:autoSpaceDE w:val="0"/>
              <w:autoSpaceDN w:val="0"/>
              <w:adjustRightInd w:val="0"/>
              <w:spacing w:after="0" w:line="320" w:lineRule="atLeast"/>
              <w:ind w:left="60" w:right="60"/>
              <w:jc w:val="right"/>
              <w:rPr>
                <w:rFonts w:ascii="Arial" w:hAnsi="Arial" w:cs="Arial"/>
                <w:noProof w:val="0"/>
                <w:color w:val="000000"/>
                <w:sz w:val="18"/>
                <w:szCs w:val="18"/>
              </w:rPr>
            </w:pPr>
            <w:r w:rsidRPr="00E36908">
              <w:rPr>
                <w:rFonts w:ascii="Arial" w:hAnsi="Arial" w:cs="Arial"/>
                <w:noProof w:val="0"/>
                <w:color w:val="000000"/>
                <w:sz w:val="18"/>
                <w:szCs w:val="18"/>
              </w:rPr>
              <w:t>.061994</w:t>
            </w:r>
          </w:p>
        </w:tc>
        <w:tc>
          <w:tcPr>
            <w:tcW w:w="1095" w:type="dxa"/>
            <w:tcBorders>
              <w:top w:val="single" w:sz="16" w:space="0" w:color="000000"/>
              <w:bottom w:val="nil"/>
            </w:tcBorders>
            <w:shd w:val="clear" w:color="auto" w:fill="FFFFFF"/>
            <w:vAlign w:val="center"/>
          </w:tcPr>
          <w:p w14:paraId="75B32395" w14:textId="77777777" w:rsidR="00E36908" w:rsidRPr="00E36908" w:rsidRDefault="00E36908" w:rsidP="00E36908">
            <w:pPr>
              <w:autoSpaceDE w:val="0"/>
              <w:autoSpaceDN w:val="0"/>
              <w:adjustRightInd w:val="0"/>
              <w:spacing w:after="0" w:line="320" w:lineRule="atLeast"/>
              <w:ind w:left="60" w:right="60"/>
              <w:jc w:val="right"/>
              <w:rPr>
                <w:rFonts w:ascii="Arial" w:hAnsi="Arial" w:cs="Arial"/>
                <w:noProof w:val="0"/>
                <w:color w:val="000000"/>
                <w:sz w:val="18"/>
                <w:szCs w:val="18"/>
              </w:rPr>
            </w:pPr>
            <w:r w:rsidRPr="00E36908">
              <w:rPr>
                <w:rFonts w:ascii="Arial" w:hAnsi="Arial" w:cs="Arial"/>
                <w:noProof w:val="0"/>
                <w:color w:val="000000"/>
                <w:sz w:val="18"/>
                <w:szCs w:val="18"/>
              </w:rPr>
              <w:t>.002473</w:t>
            </w:r>
          </w:p>
        </w:tc>
        <w:tc>
          <w:tcPr>
            <w:tcW w:w="1048" w:type="dxa"/>
            <w:tcBorders>
              <w:top w:val="single" w:sz="16" w:space="0" w:color="000000"/>
              <w:bottom w:val="nil"/>
            </w:tcBorders>
            <w:shd w:val="clear" w:color="auto" w:fill="FFFFFF"/>
            <w:vAlign w:val="center"/>
          </w:tcPr>
          <w:p w14:paraId="74690842" w14:textId="77777777" w:rsidR="00E36908" w:rsidRPr="00E36908" w:rsidRDefault="00E36908" w:rsidP="00E36908">
            <w:pPr>
              <w:autoSpaceDE w:val="0"/>
              <w:autoSpaceDN w:val="0"/>
              <w:adjustRightInd w:val="0"/>
              <w:spacing w:after="0" w:line="320" w:lineRule="atLeast"/>
              <w:ind w:left="60" w:right="60"/>
              <w:jc w:val="right"/>
              <w:rPr>
                <w:rFonts w:ascii="Arial" w:hAnsi="Arial" w:cs="Arial"/>
                <w:noProof w:val="0"/>
                <w:color w:val="000000"/>
                <w:sz w:val="18"/>
                <w:szCs w:val="18"/>
              </w:rPr>
            </w:pPr>
            <w:r w:rsidRPr="00E36908">
              <w:rPr>
                <w:rFonts w:ascii="Arial" w:hAnsi="Arial" w:cs="Arial"/>
                <w:noProof w:val="0"/>
                <w:color w:val="000000"/>
                <w:sz w:val="18"/>
                <w:szCs w:val="18"/>
              </w:rPr>
              <w:t>25.066</w:t>
            </w:r>
          </w:p>
        </w:tc>
        <w:tc>
          <w:tcPr>
            <w:tcW w:w="1048" w:type="dxa"/>
            <w:tcBorders>
              <w:top w:val="single" w:sz="16" w:space="0" w:color="000000"/>
              <w:bottom w:val="nil"/>
            </w:tcBorders>
            <w:shd w:val="clear" w:color="auto" w:fill="FFFFFF"/>
            <w:vAlign w:val="center"/>
          </w:tcPr>
          <w:p w14:paraId="7C6EB300" w14:textId="77777777" w:rsidR="00E36908" w:rsidRPr="00E36908" w:rsidRDefault="00E36908" w:rsidP="00E36908">
            <w:pPr>
              <w:autoSpaceDE w:val="0"/>
              <w:autoSpaceDN w:val="0"/>
              <w:adjustRightInd w:val="0"/>
              <w:spacing w:after="0" w:line="320" w:lineRule="atLeast"/>
              <w:ind w:left="60" w:right="60"/>
              <w:jc w:val="right"/>
              <w:rPr>
                <w:rFonts w:ascii="Arial" w:hAnsi="Arial" w:cs="Arial"/>
                <w:noProof w:val="0"/>
                <w:color w:val="000000"/>
                <w:sz w:val="18"/>
                <w:szCs w:val="18"/>
              </w:rPr>
            </w:pPr>
            <w:r w:rsidRPr="00E36908">
              <w:rPr>
                <w:rFonts w:ascii="Arial" w:hAnsi="Arial" w:cs="Arial"/>
                <w:noProof w:val="0"/>
                <w:color w:val="000000"/>
                <w:sz w:val="18"/>
                <w:szCs w:val="18"/>
              </w:rPr>
              <w:t>.000</w:t>
            </w:r>
          </w:p>
        </w:tc>
        <w:tc>
          <w:tcPr>
            <w:tcW w:w="1439" w:type="dxa"/>
            <w:tcBorders>
              <w:top w:val="single" w:sz="16" w:space="0" w:color="000000"/>
              <w:bottom w:val="nil"/>
            </w:tcBorders>
            <w:shd w:val="clear" w:color="auto" w:fill="FFFFFF"/>
            <w:vAlign w:val="center"/>
          </w:tcPr>
          <w:p w14:paraId="3DD5FDE9" w14:textId="77777777" w:rsidR="00E36908" w:rsidRPr="00E36908" w:rsidRDefault="00E36908" w:rsidP="00E36908">
            <w:pPr>
              <w:autoSpaceDE w:val="0"/>
              <w:autoSpaceDN w:val="0"/>
              <w:adjustRightInd w:val="0"/>
              <w:spacing w:after="0" w:line="320" w:lineRule="atLeast"/>
              <w:ind w:left="60" w:right="60"/>
              <w:jc w:val="right"/>
              <w:rPr>
                <w:rFonts w:ascii="Arial" w:hAnsi="Arial" w:cs="Arial"/>
                <w:noProof w:val="0"/>
                <w:color w:val="000000"/>
                <w:sz w:val="18"/>
                <w:szCs w:val="18"/>
              </w:rPr>
            </w:pPr>
            <w:r w:rsidRPr="00E36908">
              <w:rPr>
                <w:rFonts w:ascii="Arial" w:hAnsi="Arial" w:cs="Arial"/>
                <w:noProof w:val="0"/>
                <w:color w:val="000000"/>
                <w:sz w:val="18"/>
                <w:szCs w:val="18"/>
              </w:rPr>
              <w:t>.057331</w:t>
            </w:r>
          </w:p>
        </w:tc>
        <w:tc>
          <w:tcPr>
            <w:tcW w:w="1439" w:type="dxa"/>
            <w:tcBorders>
              <w:top w:val="single" w:sz="16" w:space="0" w:color="000000"/>
              <w:bottom w:val="nil"/>
              <w:right w:val="single" w:sz="16" w:space="0" w:color="000000"/>
            </w:tcBorders>
            <w:shd w:val="clear" w:color="auto" w:fill="FFFFFF"/>
            <w:vAlign w:val="center"/>
          </w:tcPr>
          <w:p w14:paraId="557AB7AC" w14:textId="77777777" w:rsidR="00E36908" w:rsidRPr="00E36908" w:rsidRDefault="00E36908" w:rsidP="00E36908">
            <w:pPr>
              <w:autoSpaceDE w:val="0"/>
              <w:autoSpaceDN w:val="0"/>
              <w:adjustRightInd w:val="0"/>
              <w:spacing w:after="0" w:line="320" w:lineRule="atLeast"/>
              <w:ind w:left="60" w:right="60"/>
              <w:jc w:val="right"/>
              <w:rPr>
                <w:rFonts w:ascii="Arial" w:hAnsi="Arial" w:cs="Arial"/>
                <w:noProof w:val="0"/>
                <w:color w:val="000000"/>
                <w:sz w:val="18"/>
                <w:szCs w:val="18"/>
              </w:rPr>
            </w:pPr>
            <w:r w:rsidRPr="00E36908">
              <w:rPr>
                <w:rFonts w:ascii="Arial" w:hAnsi="Arial" w:cs="Arial"/>
                <w:noProof w:val="0"/>
                <w:color w:val="000000"/>
                <w:sz w:val="18"/>
                <w:szCs w:val="18"/>
              </w:rPr>
              <w:t>.067036</w:t>
            </w:r>
          </w:p>
        </w:tc>
      </w:tr>
      <w:tr w:rsidR="00E36908" w:rsidRPr="00E36908" w14:paraId="5AD4BFCF" w14:textId="77777777">
        <w:trPr>
          <w:cantSplit/>
        </w:trPr>
        <w:tc>
          <w:tcPr>
            <w:tcW w:w="2158" w:type="dxa"/>
            <w:tcBorders>
              <w:top w:val="nil"/>
              <w:left w:val="single" w:sz="16" w:space="0" w:color="000000"/>
              <w:bottom w:val="single" w:sz="16" w:space="0" w:color="000000"/>
              <w:right w:val="nil"/>
            </w:tcBorders>
            <w:shd w:val="clear" w:color="auto" w:fill="FFFFFF"/>
          </w:tcPr>
          <w:p w14:paraId="7627905C" w14:textId="77777777" w:rsidR="00E36908" w:rsidRPr="00E36908" w:rsidRDefault="00E36908" w:rsidP="00E36908">
            <w:pPr>
              <w:autoSpaceDE w:val="0"/>
              <w:autoSpaceDN w:val="0"/>
              <w:adjustRightInd w:val="0"/>
              <w:spacing w:after="0" w:line="320" w:lineRule="atLeast"/>
              <w:ind w:left="60" w:right="60"/>
              <w:rPr>
                <w:rFonts w:ascii="Arial" w:hAnsi="Arial" w:cs="Arial"/>
                <w:noProof w:val="0"/>
                <w:color w:val="000000"/>
                <w:sz w:val="18"/>
                <w:szCs w:val="18"/>
              </w:rPr>
            </w:pPr>
            <w:r w:rsidRPr="00E36908">
              <w:rPr>
                <w:rFonts w:ascii="Arial" w:hAnsi="Arial" w:cs="Arial"/>
                <w:noProof w:val="0"/>
                <w:color w:val="000000"/>
                <w:sz w:val="18"/>
                <w:szCs w:val="18"/>
              </w:rPr>
              <w:lastRenderedPageBreak/>
              <w:t>Intercept [subject = id]</w:t>
            </w:r>
          </w:p>
        </w:tc>
        <w:tc>
          <w:tcPr>
            <w:tcW w:w="1048" w:type="dxa"/>
            <w:tcBorders>
              <w:top w:val="nil"/>
              <w:left w:val="nil"/>
              <w:bottom w:val="single" w:sz="16" w:space="0" w:color="000000"/>
              <w:right w:val="single" w:sz="16" w:space="0" w:color="000000"/>
            </w:tcBorders>
            <w:shd w:val="clear" w:color="auto" w:fill="FFFFFF"/>
          </w:tcPr>
          <w:p w14:paraId="66DA1A99" w14:textId="77777777" w:rsidR="00E36908" w:rsidRPr="00E36908" w:rsidRDefault="00E36908" w:rsidP="00E36908">
            <w:pPr>
              <w:autoSpaceDE w:val="0"/>
              <w:autoSpaceDN w:val="0"/>
              <w:adjustRightInd w:val="0"/>
              <w:spacing w:after="0" w:line="320" w:lineRule="atLeast"/>
              <w:ind w:left="60" w:right="60"/>
              <w:rPr>
                <w:rFonts w:ascii="Arial" w:hAnsi="Arial" w:cs="Arial"/>
                <w:noProof w:val="0"/>
                <w:color w:val="000000"/>
                <w:sz w:val="18"/>
                <w:szCs w:val="18"/>
              </w:rPr>
            </w:pPr>
            <w:r w:rsidRPr="00E36908">
              <w:rPr>
                <w:rFonts w:ascii="Arial" w:hAnsi="Arial" w:cs="Arial"/>
                <w:noProof w:val="0"/>
                <w:color w:val="000000"/>
                <w:sz w:val="18"/>
                <w:szCs w:val="18"/>
              </w:rPr>
              <w:t>Variance</w:t>
            </w:r>
          </w:p>
        </w:tc>
        <w:tc>
          <w:tcPr>
            <w:tcW w:w="1063" w:type="dxa"/>
            <w:tcBorders>
              <w:top w:val="nil"/>
              <w:left w:val="single" w:sz="16" w:space="0" w:color="000000"/>
              <w:bottom w:val="single" w:sz="16" w:space="0" w:color="000000"/>
            </w:tcBorders>
            <w:shd w:val="clear" w:color="auto" w:fill="FFFFFF"/>
            <w:vAlign w:val="center"/>
          </w:tcPr>
          <w:p w14:paraId="583B3F1D" w14:textId="77777777" w:rsidR="00E36908" w:rsidRPr="00E36908" w:rsidRDefault="00E36908" w:rsidP="00E36908">
            <w:pPr>
              <w:autoSpaceDE w:val="0"/>
              <w:autoSpaceDN w:val="0"/>
              <w:adjustRightInd w:val="0"/>
              <w:spacing w:after="0" w:line="320" w:lineRule="atLeast"/>
              <w:ind w:left="60" w:right="60"/>
              <w:jc w:val="right"/>
              <w:rPr>
                <w:rFonts w:ascii="Arial" w:hAnsi="Arial" w:cs="Arial"/>
                <w:noProof w:val="0"/>
                <w:color w:val="000000"/>
                <w:sz w:val="18"/>
                <w:szCs w:val="18"/>
              </w:rPr>
            </w:pPr>
            <w:r w:rsidRPr="00E36908">
              <w:rPr>
                <w:rFonts w:ascii="Arial" w:hAnsi="Arial" w:cs="Arial"/>
                <w:noProof w:val="0"/>
                <w:color w:val="000000"/>
                <w:sz w:val="18"/>
                <w:szCs w:val="18"/>
              </w:rPr>
              <w:t>.025894</w:t>
            </w:r>
          </w:p>
        </w:tc>
        <w:tc>
          <w:tcPr>
            <w:tcW w:w="1095" w:type="dxa"/>
            <w:tcBorders>
              <w:top w:val="nil"/>
              <w:bottom w:val="single" w:sz="16" w:space="0" w:color="000000"/>
            </w:tcBorders>
            <w:shd w:val="clear" w:color="auto" w:fill="FFFFFF"/>
            <w:vAlign w:val="center"/>
          </w:tcPr>
          <w:p w14:paraId="73F12C13" w14:textId="77777777" w:rsidR="00E36908" w:rsidRPr="00E36908" w:rsidRDefault="00E36908" w:rsidP="00E36908">
            <w:pPr>
              <w:autoSpaceDE w:val="0"/>
              <w:autoSpaceDN w:val="0"/>
              <w:adjustRightInd w:val="0"/>
              <w:spacing w:after="0" w:line="320" w:lineRule="atLeast"/>
              <w:ind w:left="60" w:right="60"/>
              <w:jc w:val="right"/>
              <w:rPr>
                <w:rFonts w:ascii="Arial" w:hAnsi="Arial" w:cs="Arial"/>
                <w:noProof w:val="0"/>
                <w:color w:val="000000"/>
                <w:sz w:val="18"/>
                <w:szCs w:val="18"/>
              </w:rPr>
            </w:pPr>
            <w:r w:rsidRPr="00E36908">
              <w:rPr>
                <w:rFonts w:ascii="Arial" w:hAnsi="Arial" w:cs="Arial"/>
                <w:noProof w:val="0"/>
                <w:color w:val="000000"/>
                <w:sz w:val="18"/>
                <w:szCs w:val="18"/>
              </w:rPr>
              <w:t>.005356</w:t>
            </w:r>
          </w:p>
        </w:tc>
        <w:tc>
          <w:tcPr>
            <w:tcW w:w="1048" w:type="dxa"/>
            <w:tcBorders>
              <w:top w:val="nil"/>
              <w:bottom w:val="single" w:sz="16" w:space="0" w:color="000000"/>
            </w:tcBorders>
            <w:shd w:val="clear" w:color="auto" w:fill="FFFFFF"/>
            <w:vAlign w:val="center"/>
          </w:tcPr>
          <w:p w14:paraId="0634CE5D" w14:textId="77777777" w:rsidR="00E36908" w:rsidRPr="00E36908" w:rsidRDefault="00E36908" w:rsidP="00E36908">
            <w:pPr>
              <w:autoSpaceDE w:val="0"/>
              <w:autoSpaceDN w:val="0"/>
              <w:adjustRightInd w:val="0"/>
              <w:spacing w:after="0" w:line="320" w:lineRule="atLeast"/>
              <w:ind w:left="60" w:right="60"/>
              <w:jc w:val="right"/>
              <w:rPr>
                <w:rFonts w:ascii="Arial" w:hAnsi="Arial" w:cs="Arial"/>
                <w:noProof w:val="0"/>
                <w:color w:val="000000"/>
                <w:sz w:val="18"/>
                <w:szCs w:val="18"/>
              </w:rPr>
            </w:pPr>
            <w:r w:rsidRPr="00E36908">
              <w:rPr>
                <w:rFonts w:ascii="Arial" w:hAnsi="Arial" w:cs="Arial"/>
                <w:noProof w:val="0"/>
                <w:color w:val="000000"/>
                <w:sz w:val="18"/>
                <w:szCs w:val="18"/>
              </w:rPr>
              <w:t>4.834</w:t>
            </w:r>
          </w:p>
        </w:tc>
        <w:tc>
          <w:tcPr>
            <w:tcW w:w="1048" w:type="dxa"/>
            <w:tcBorders>
              <w:top w:val="nil"/>
              <w:bottom w:val="single" w:sz="16" w:space="0" w:color="000000"/>
            </w:tcBorders>
            <w:shd w:val="clear" w:color="auto" w:fill="FFFFFF"/>
            <w:vAlign w:val="center"/>
          </w:tcPr>
          <w:p w14:paraId="32DD8A32" w14:textId="77777777" w:rsidR="00E36908" w:rsidRPr="00E36908" w:rsidRDefault="00E36908" w:rsidP="00E36908">
            <w:pPr>
              <w:autoSpaceDE w:val="0"/>
              <w:autoSpaceDN w:val="0"/>
              <w:adjustRightInd w:val="0"/>
              <w:spacing w:after="0" w:line="320" w:lineRule="atLeast"/>
              <w:ind w:left="60" w:right="60"/>
              <w:jc w:val="right"/>
              <w:rPr>
                <w:rFonts w:ascii="Arial" w:hAnsi="Arial" w:cs="Arial"/>
                <w:noProof w:val="0"/>
                <w:color w:val="000000"/>
                <w:sz w:val="18"/>
                <w:szCs w:val="18"/>
              </w:rPr>
            </w:pPr>
            <w:r w:rsidRPr="00E36908">
              <w:rPr>
                <w:rFonts w:ascii="Arial" w:hAnsi="Arial" w:cs="Arial"/>
                <w:noProof w:val="0"/>
                <w:color w:val="000000"/>
                <w:sz w:val="18"/>
                <w:szCs w:val="18"/>
              </w:rPr>
              <w:t>.000</w:t>
            </w:r>
          </w:p>
        </w:tc>
        <w:tc>
          <w:tcPr>
            <w:tcW w:w="1439" w:type="dxa"/>
            <w:tcBorders>
              <w:top w:val="nil"/>
              <w:bottom w:val="single" w:sz="16" w:space="0" w:color="000000"/>
            </w:tcBorders>
            <w:shd w:val="clear" w:color="auto" w:fill="FFFFFF"/>
            <w:vAlign w:val="center"/>
          </w:tcPr>
          <w:p w14:paraId="780B73C8" w14:textId="77777777" w:rsidR="00E36908" w:rsidRPr="00E36908" w:rsidRDefault="00E36908" w:rsidP="00E36908">
            <w:pPr>
              <w:autoSpaceDE w:val="0"/>
              <w:autoSpaceDN w:val="0"/>
              <w:adjustRightInd w:val="0"/>
              <w:spacing w:after="0" w:line="320" w:lineRule="atLeast"/>
              <w:ind w:left="60" w:right="60"/>
              <w:jc w:val="right"/>
              <w:rPr>
                <w:rFonts w:ascii="Arial" w:hAnsi="Arial" w:cs="Arial"/>
                <w:noProof w:val="0"/>
                <w:color w:val="000000"/>
                <w:sz w:val="18"/>
                <w:szCs w:val="18"/>
              </w:rPr>
            </w:pPr>
            <w:r w:rsidRPr="00E36908">
              <w:rPr>
                <w:rFonts w:ascii="Arial" w:hAnsi="Arial" w:cs="Arial"/>
                <w:noProof w:val="0"/>
                <w:color w:val="000000"/>
                <w:sz w:val="18"/>
                <w:szCs w:val="18"/>
              </w:rPr>
              <w:t>.017263</w:t>
            </w:r>
          </w:p>
        </w:tc>
        <w:tc>
          <w:tcPr>
            <w:tcW w:w="1439" w:type="dxa"/>
            <w:tcBorders>
              <w:top w:val="nil"/>
              <w:bottom w:val="single" w:sz="16" w:space="0" w:color="000000"/>
              <w:right w:val="single" w:sz="16" w:space="0" w:color="000000"/>
            </w:tcBorders>
            <w:shd w:val="clear" w:color="auto" w:fill="FFFFFF"/>
            <w:vAlign w:val="center"/>
          </w:tcPr>
          <w:p w14:paraId="6A65B4C4" w14:textId="77777777" w:rsidR="00E36908" w:rsidRPr="00E36908" w:rsidRDefault="00E36908" w:rsidP="00E36908">
            <w:pPr>
              <w:autoSpaceDE w:val="0"/>
              <w:autoSpaceDN w:val="0"/>
              <w:adjustRightInd w:val="0"/>
              <w:spacing w:after="0" w:line="320" w:lineRule="atLeast"/>
              <w:ind w:left="60" w:right="60"/>
              <w:jc w:val="right"/>
              <w:rPr>
                <w:rFonts w:ascii="Arial" w:hAnsi="Arial" w:cs="Arial"/>
                <w:noProof w:val="0"/>
                <w:color w:val="000000"/>
                <w:sz w:val="18"/>
                <w:szCs w:val="18"/>
              </w:rPr>
            </w:pPr>
            <w:r w:rsidRPr="00E36908">
              <w:rPr>
                <w:rFonts w:ascii="Arial" w:hAnsi="Arial" w:cs="Arial"/>
                <w:noProof w:val="0"/>
                <w:color w:val="000000"/>
                <w:sz w:val="18"/>
                <w:szCs w:val="18"/>
              </w:rPr>
              <w:t>.038839</w:t>
            </w:r>
          </w:p>
        </w:tc>
      </w:tr>
      <w:tr w:rsidR="00E36908" w:rsidRPr="00E36908" w14:paraId="6089E6C7" w14:textId="77777777">
        <w:trPr>
          <w:cantSplit/>
        </w:trPr>
        <w:tc>
          <w:tcPr>
            <w:tcW w:w="10338" w:type="dxa"/>
            <w:gridSpan w:val="8"/>
            <w:tcBorders>
              <w:top w:val="nil"/>
              <w:left w:val="nil"/>
              <w:bottom w:val="nil"/>
              <w:right w:val="nil"/>
            </w:tcBorders>
            <w:shd w:val="clear" w:color="auto" w:fill="FFFFFF"/>
          </w:tcPr>
          <w:p w14:paraId="2ECF44A9" w14:textId="77777777" w:rsidR="00E36908" w:rsidRPr="00E36908" w:rsidRDefault="00E36908" w:rsidP="00E36908">
            <w:pPr>
              <w:autoSpaceDE w:val="0"/>
              <w:autoSpaceDN w:val="0"/>
              <w:adjustRightInd w:val="0"/>
              <w:spacing w:after="0" w:line="320" w:lineRule="atLeast"/>
              <w:ind w:left="60" w:right="60"/>
              <w:rPr>
                <w:rFonts w:ascii="Arial" w:hAnsi="Arial" w:cs="Arial"/>
                <w:noProof w:val="0"/>
                <w:color w:val="000000"/>
                <w:sz w:val="18"/>
                <w:szCs w:val="18"/>
              </w:rPr>
            </w:pPr>
            <w:r w:rsidRPr="00E36908">
              <w:rPr>
                <w:rFonts w:ascii="Arial" w:hAnsi="Arial" w:cs="Arial"/>
                <w:noProof w:val="0"/>
                <w:color w:val="000000"/>
                <w:sz w:val="18"/>
                <w:szCs w:val="18"/>
              </w:rPr>
              <w:t>a. Dependent Variable: logrt.</w:t>
            </w:r>
          </w:p>
        </w:tc>
      </w:tr>
    </w:tbl>
    <w:p w14:paraId="256742E7" w14:textId="77777777" w:rsidR="00E36908" w:rsidRPr="00E36908" w:rsidRDefault="00E36908" w:rsidP="00E36908">
      <w:pPr>
        <w:autoSpaceDE w:val="0"/>
        <w:autoSpaceDN w:val="0"/>
        <w:adjustRightInd w:val="0"/>
        <w:spacing w:after="0" w:line="400" w:lineRule="atLeast"/>
        <w:rPr>
          <w:rFonts w:ascii="Times New Roman" w:hAnsi="Times New Roman" w:cs="Times New Roman"/>
          <w:noProof w:val="0"/>
          <w:sz w:val="24"/>
          <w:szCs w:val="24"/>
        </w:rPr>
      </w:pPr>
    </w:p>
    <w:p w14:paraId="057E4CE5" w14:textId="77777777" w:rsidR="00E36908" w:rsidRPr="00E36908" w:rsidRDefault="00DC6518" w:rsidP="00E36908">
      <w:pPr>
        <w:autoSpaceDE w:val="0"/>
        <w:autoSpaceDN w:val="0"/>
        <w:adjustRightInd w:val="0"/>
        <w:spacing w:after="0" w:line="400" w:lineRule="atLeast"/>
        <w:rPr>
          <w:rFonts w:ascii="Times New Roman" w:hAnsi="Times New Roman" w:cs="Times New Roman"/>
          <w:noProof w:val="0"/>
          <w:sz w:val="24"/>
          <w:szCs w:val="24"/>
        </w:rPr>
      </w:pPr>
      <w:r>
        <w:drawing>
          <wp:inline distT="0" distB="0" distL="0" distR="0" wp14:anchorId="5AAC5274" wp14:editId="1FE41AF6">
            <wp:extent cx="5943600" cy="34036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943600" cy="3403600"/>
                    </a:xfrm>
                    <a:prstGeom prst="rect">
                      <a:avLst/>
                    </a:prstGeom>
                  </pic:spPr>
                </pic:pic>
              </a:graphicData>
            </a:graphic>
          </wp:inline>
        </w:drawing>
      </w:r>
    </w:p>
    <w:p w14:paraId="5958B0C7" w14:textId="77777777" w:rsidR="00E36908" w:rsidRDefault="00E36908" w:rsidP="00E36908">
      <w:pPr>
        <w:spacing w:after="0"/>
      </w:pPr>
    </w:p>
    <w:p w14:paraId="3A8295FD" w14:textId="77777777" w:rsidR="00DC6518" w:rsidRDefault="00DC6518" w:rsidP="00E36908">
      <w:pPr>
        <w:spacing w:after="0"/>
      </w:pPr>
      <w:r>
        <w:t>Again the results for SPSS and R are identical. What has changed in these results is the standard error and t value for the valence effect.  In the random intercepts and slopes model, we found an SE of 0.022, and a t-value of 7.3. Now we observe an SE of .015 and a t-value of -10.3</w:t>
      </w:r>
      <w:ins w:id="138" w:author="Katherine Zee" w:date="2017-03-02T19:21:00Z">
        <w:r w:rsidR="00B270AF">
          <w:t xml:space="preserve">. </w:t>
        </w:r>
      </w:ins>
      <w:r>
        <w:t xml:space="preserve"> This corresponds to a downward bias of almost one-third, i.e., the biased version is 66% </w:t>
      </w:r>
      <w:r w:rsidR="001971B1">
        <w:t>as wide as the original. In the case of small effects, this difference in SE could lead to false conclusions about the exisitence of effects, and consequent failures to replicate.</w:t>
      </w:r>
    </w:p>
    <w:p w14:paraId="3EC0E0A1" w14:textId="77777777" w:rsidR="00873924" w:rsidRDefault="00873924" w:rsidP="00873924">
      <w:pPr>
        <w:pStyle w:val="Heading3"/>
      </w:pPr>
      <w:r>
        <w:t>Summary</w:t>
      </w:r>
    </w:p>
    <w:p w14:paraId="0876528A" w14:textId="5E729367" w:rsidR="004B3B52" w:rsidRDefault="00692137" w:rsidP="00692137">
      <w:r>
        <w:t xml:space="preserve">Summary table of </w:t>
      </w:r>
      <w:r w:rsidR="004B3B52">
        <w:t xml:space="preserve">the valence fixed (Est) and random (SD(Est)) effects for </w:t>
      </w:r>
      <w:r>
        <w:t>the various models</w:t>
      </w:r>
      <w:r w:rsidR="004B3B52">
        <w:t>. The first line of numbers are</w:t>
      </w:r>
      <w:r w:rsidR="00536695">
        <w:t xml:space="preserve"> the effect estimates </w:t>
      </w:r>
      <w:r w:rsidR="004B3B52">
        <w:t xml:space="preserve"> when the intercept is random but </w:t>
      </w:r>
      <w:commentRangeStart w:id="139"/>
      <w:r w:rsidR="004B3B52">
        <w:t>the valence effect is treated as zero</w:t>
      </w:r>
      <w:commentRangeEnd w:id="139"/>
      <w:r w:rsidR="005F6550">
        <w:rPr>
          <w:rStyle w:val="CommentReference"/>
        </w:rPr>
        <w:commentReference w:id="139"/>
      </w:r>
      <w:r w:rsidR="004B3B52">
        <w:t>.  We see, as was shown earlier, the overly small standard error and the o</w:t>
      </w:r>
      <w:r w:rsidR="00536695">
        <w:t xml:space="preserve">verly narrow CI.  The second line are the estimates for the minimal model with both intercepts and slopes teated as random. The next line includes time as a fixed and random effect. This has no appreciable effect on the results. Finally, we have a model that </w:t>
      </w:r>
      <w:commentRangeStart w:id="140"/>
      <w:r w:rsidR="00536695">
        <w:t>also treats stimuli as random</w:t>
      </w:r>
      <w:commentRangeEnd w:id="140"/>
      <w:r w:rsidR="005B61FA">
        <w:rPr>
          <w:rStyle w:val="CommentReference"/>
        </w:rPr>
        <w:commentReference w:id="140"/>
      </w:r>
      <w:r w:rsidR="00536695">
        <w:t xml:space="preserve">. </w:t>
      </w:r>
      <w:ins w:id="141" w:author="Maya Rossignac-Milon" w:date="2017-03-02T22:49:00Z">
        <w:r w:rsidR="005B61FA">
          <w:t xml:space="preserve">In this example, certain stimuli may tend to be responded to more quickly or slowly. </w:t>
        </w:r>
      </w:ins>
      <w:r w:rsidR="00536695">
        <w:t>Here we see an increase in the SE for the fixed effect, but essentially no effect on the random effect variance of CI.</w:t>
      </w:r>
    </w:p>
    <w:p w14:paraId="3E4927A3" w14:textId="77777777" w:rsidR="004B3B52" w:rsidRDefault="004B3B52" w:rsidP="00692137"/>
    <w:p w14:paraId="17827833" w14:textId="77777777" w:rsidR="004B3B52" w:rsidRDefault="004B3B52" w:rsidP="00692137"/>
    <w:p w14:paraId="034A0A28" w14:textId="77777777" w:rsidR="004B3B52" w:rsidRDefault="004B3B52" w:rsidP="00692137"/>
    <w:p w14:paraId="4A745AE6" w14:textId="77777777" w:rsidR="004B3B52" w:rsidRDefault="004B3B52" w:rsidP="00692137"/>
    <w:p w14:paraId="6CD01680" w14:textId="77777777" w:rsidR="0011501A" w:rsidRDefault="0011501A" w:rsidP="00692137">
      <w:r>
        <w:drawing>
          <wp:inline distT="0" distB="0" distL="0" distR="0" wp14:anchorId="0CEB1BA6" wp14:editId="32905F56">
            <wp:extent cx="5943600" cy="21704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tero-table.jpg"/>
                    <pic:cNvPicPr/>
                  </pic:nvPicPr>
                  <pic:blipFill>
                    <a:blip r:embed="rId42">
                      <a:extLst>
                        <a:ext uri="{28A0092B-C50C-407E-A947-70E740481C1C}">
                          <a14:useLocalDpi xmlns:a14="http://schemas.microsoft.com/office/drawing/2010/main" val="0"/>
                        </a:ext>
                      </a:extLst>
                    </a:blip>
                    <a:stretch>
                      <a:fillRect/>
                    </a:stretch>
                  </pic:blipFill>
                  <pic:spPr>
                    <a:xfrm>
                      <a:off x="0" y="0"/>
                      <a:ext cx="5943600" cy="2170430"/>
                    </a:xfrm>
                    <a:prstGeom prst="rect">
                      <a:avLst/>
                    </a:prstGeom>
                  </pic:spPr>
                </pic:pic>
              </a:graphicData>
            </a:graphic>
          </wp:inline>
        </w:drawing>
      </w:r>
    </w:p>
    <w:p w14:paraId="05FC2164" w14:textId="77777777" w:rsidR="00001CF2" w:rsidRDefault="00001CF2" w:rsidP="00FB0C36">
      <w:pPr>
        <w:pStyle w:val="Heading2"/>
      </w:pPr>
      <w:r>
        <w:t>Example of low heterogeneity dataset: Hassin et al., Experiment 7</w:t>
      </w:r>
    </w:p>
    <w:p w14:paraId="3499BA97" w14:textId="77777777" w:rsidR="00001CF2" w:rsidRDefault="00001CF2" w:rsidP="00FB0C36">
      <w:pPr>
        <w:pStyle w:val="Heading2"/>
      </w:pPr>
      <w:r>
        <w:t>Example of high heterogeneity dataset: Hassin valence dataset</w:t>
      </w:r>
    </w:p>
    <w:p w14:paraId="089814B7" w14:textId="77777777" w:rsidR="00001CF2" w:rsidRDefault="00001CF2" w:rsidP="00FB0C36">
      <w:pPr>
        <w:pStyle w:val="Heading2"/>
      </w:pPr>
      <w:r>
        <w:t>Example of stability of random effects over time: Yuka dataset</w:t>
      </w:r>
    </w:p>
    <w:p w14:paraId="4D5F6C7F" w14:textId="77777777" w:rsidR="00FB0C36" w:rsidRDefault="00FB0C36" w:rsidP="00FB0C36">
      <w:pPr>
        <w:pStyle w:val="Heading2"/>
      </w:pPr>
      <w:r>
        <w:t>Benefits for Developing Theory and</w:t>
      </w:r>
      <w:commentRangeStart w:id="142"/>
      <w:r>
        <w:t xml:space="preserve"> Methods</w:t>
      </w:r>
      <w:commentRangeEnd w:id="142"/>
      <w:r w:rsidR="005B61FA">
        <w:rPr>
          <w:rStyle w:val="CommentReference"/>
          <w:rFonts w:asciiTheme="minorHAnsi" w:eastAsiaTheme="minorHAnsi" w:hAnsiTheme="minorHAnsi" w:cstheme="minorBidi"/>
          <w:b w:val="0"/>
          <w:bCs w:val="0"/>
          <w:color w:val="auto"/>
        </w:rPr>
        <w:commentReference w:id="142"/>
      </w:r>
    </w:p>
    <w:p w14:paraId="60D230EE" w14:textId="77777777" w:rsidR="006C5461" w:rsidRDefault="00E8746E" w:rsidP="00E8746E">
      <w:r>
        <w:t>Heterogeneity can provide o</w:t>
      </w:r>
      <w:r w:rsidR="008A3328">
        <w:t>pportunities for theory</w:t>
      </w:r>
      <w:r>
        <w:t xml:space="preserve"> development. </w:t>
      </w:r>
      <w:r w:rsidR="006C5461">
        <w:t>For example, i</w:t>
      </w:r>
      <w:r>
        <w:t xml:space="preserve">f a manipulation is inneffective for a third of participants in a sample, this suggests that covariates should be examined to determine if they help explain the variability in effectiveness. </w:t>
      </w:r>
      <w:r w:rsidR="006C5461">
        <w:t>As far as opportunities for methodological development or improvement, heterogeneity can indicate systematic errors in experimental procedure. Some experimenters can put subjects at ease whereas others cannot. Some experimental procedures evoke heterogeneity. Knowing that this is the case, can lead to revisions of procedure</w:t>
      </w:r>
      <w:r w:rsidR="00295716">
        <w:t xml:space="preserve">. A final </w:t>
      </w:r>
    </w:p>
    <w:p w14:paraId="7AAC10C5" w14:textId="77777777" w:rsidR="008A3328" w:rsidRDefault="008A3328" w:rsidP="006C5461">
      <w:r>
        <w:t>Causal chains: What links show relative homogeneity/heterogeneity? Where in the causal chain to intervene experimentally?</w:t>
      </w:r>
    </w:p>
    <w:p w14:paraId="360C4E80" w14:textId="77777777" w:rsidR="00007FC7" w:rsidRDefault="00007FC7" w:rsidP="00007FC7">
      <w:pPr>
        <w:pStyle w:val="Heading2"/>
      </w:pPr>
      <w:r>
        <w:lastRenderedPageBreak/>
        <w:t>Four Pitfalls</w:t>
      </w:r>
    </w:p>
    <w:p w14:paraId="112C64F0" w14:textId="77777777" w:rsidR="00007FC7" w:rsidRDefault="00007FC7" w:rsidP="00007FC7">
      <w:pPr>
        <w:pStyle w:val="Heading3"/>
      </w:pPr>
      <w:r>
        <w:t>Models that fail to account for heterogeneity at all</w:t>
      </w:r>
    </w:p>
    <w:p w14:paraId="6F28F5E5" w14:textId="77777777" w:rsidR="0025354F" w:rsidRDefault="0025354F" w:rsidP="00007FC7">
      <w:pPr>
        <w:pStyle w:val="Heading3"/>
      </w:pPr>
      <w:r>
        <w:t>Models that rely on averaging over replications</w:t>
      </w:r>
      <w:r w:rsidR="00692137">
        <w:t>. These can provide valid tests of fixed effects, but they cannot examine hetergeneity.</w:t>
      </w:r>
    </w:p>
    <w:p w14:paraId="116E4090" w14:textId="77777777" w:rsidR="00B66D76" w:rsidRDefault="00B66D76" w:rsidP="00007FC7">
      <w:pPr>
        <w:pStyle w:val="Heading3"/>
      </w:pPr>
      <w:r>
        <w:t xml:space="preserve">Models that correctly take account of </w:t>
      </w:r>
      <w:r w:rsidR="00692137">
        <w:t>heterogeneity but almost always neglect to estimate the size of the effect.</w:t>
      </w:r>
    </w:p>
    <w:p w14:paraId="4DAF9D38" w14:textId="026B0384" w:rsidR="003F596F" w:rsidRDefault="00007FC7" w:rsidP="00007FC7">
      <w:pPr>
        <w:pStyle w:val="Heading3"/>
      </w:pPr>
      <w:r>
        <w:t>Models that correctly reveal the heterogeneity but this heterogeneity is not interpreted or sometimes not even discussed</w:t>
      </w:r>
      <w:ins w:id="143" w:author="Maya Rossignac-Milon" w:date="2017-03-02T22:47:00Z">
        <w:r w:rsidR="005B61FA">
          <w:t xml:space="preserve"> or reported</w:t>
        </w:r>
      </w:ins>
      <w:r w:rsidR="000416F4">
        <w:t>.</w:t>
      </w:r>
    </w:p>
    <w:p w14:paraId="652F3D11" w14:textId="77777777" w:rsidR="00E1292A" w:rsidRDefault="00E277C8" w:rsidP="00E1292A">
      <w:pPr>
        <w:pStyle w:val="Heading1"/>
      </w:pPr>
      <w:r>
        <w:t>Discussion</w:t>
      </w:r>
    </w:p>
    <w:p w14:paraId="60469934" w14:textId="77777777" w:rsidR="00A77791" w:rsidRDefault="00A77791" w:rsidP="00A77791">
      <w:pPr>
        <w:pStyle w:val="Heading2"/>
      </w:pPr>
      <w:r>
        <w:t>We saw that data from repeated measures experiments are much richer than can be seen from traditional analyses</w:t>
      </w:r>
    </w:p>
    <w:p w14:paraId="0F704C8A" w14:textId="77777777" w:rsidR="00A77791" w:rsidRDefault="00A77791" w:rsidP="00A77791">
      <w:pPr>
        <w:pStyle w:val="Heading2"/>
      </w:pPr>
      <w:r>
        <w:t xml:space="preserve">Opportunities for theory </w:t>
      </w:r>
    </w:p>
    <w:p w14:paraId="62350C25" w14:textId="77777777" w:rsidR="00A77791" w:rsidRDefault="00725338" w:rsidP="00A77791">
      <w:pPr>
        <w:pStyle w:val="Heading3"/>
      </w:pPr>
      <w:r>
        <w:t>If there is het</w:t>
      </w:r>
      <w:r w:rsidR="009204C3">
        <w:t>er</w:t>
      </w:r>
      <w:r>
        <w:t>ogeneity, what does it tell us about the population being studied? Are there subpopulations for whom the process in distinct?</w:t>
      </w:r>
    </w:p>
    <w:p w14:paraId="281FC242" w14:textId="77777777" w:rsidR="009603AB" w:rsidRDefault="009603AB" w:rsidP="009204C3">
      <w:pPr>
        <w:pStyle w:val="Heading3"/>
      </w:pPr>
      <w:r>
        <w:t>Causal chains: What links show relative homogeneity/heterogeneity?</w:t>
      </w:r>
      <w:r w:rsidR="009204C3">
        <w:t xml:space="preserve"> </w:t>
      </w:r>
      <w:r w:rsidR="00967443">
        <w:t xml:space="preserve">Where </w:t>
      </w:r>
      <w:r w:rsidR="009204C3">
        <w:t xml:space="preserve">in the causal chain </w:t>
      </w:r>
      <w:r w:rsidR="00967443">
        <w:t>to intervene experimentally?</w:t>
      </w:r>
    </w:p>
    <w:p w14:paraId="656C1725" w14:textId="77777777" w:rsidR="00725338" w:rsidRDefault="00725338" w:rsidP="00725338">
      <w:pPr>
        <w:pStyle w:val="Heading2"/>
      </w:pPr>
      <w:r>
        <w:t>Opportunities for methods</w:t>
      </w:r>
    </w:p>
    <w:p w14:paraId="7EC0D6FB" w14:textId="77777777" w:rsidR="00935FDC" w:rsidRDefault="00935FDC" w:rsidP="00935FDC">
      <w:pPr>
        <w:pStyle w:val="Heading3"/>
      </w:pPr>
      <w:r>
        <w:t>Can indicate systematic errors in experimental procedure: some testing sessions conducted in summer heat or winter cold. Some experimenters can put subjects at ease whereas others cannot.</w:t>
      </w:r>
      <w:r w:rsidR="00697143">
        <w:t xml:space="preserve"> Some experimental procedures evoke heterogeneity</w:t>
      </w:r>
      <w:r w:rsidR="00D079C4">
        <w:t>. Knowing that this is the case, can lead to revisions of procedure.</w:t>
      </w:r>
    </w:p>
    <w:p w14:paraId="470454A4" w14:textId="77777777" w:rsidR="00725338" w:rsidRDefault="00725338" w:rsidP="00A77791">
      <w:pPr>
        <w:pStyle w:val="Heading3"/>
      </w:pPr>
      <w:r>
        <w:t>Heterogeneity can be used diagnostically to choose stimuli. If an investigator finds that participants vary greatly in their responses to a particular stimulus and are uniform in their response to a different stimulus, they could use this information in making choices between the two.</w:t>
      </w:r>
    </w:p>
    <w:p w14:paraId="0C30025B" w14:textId="77777777" w:rsidR="00A77791" w:rsidRDefault="00A77791" w:rsidP="00967443">
      <w:pPr>
        <w:pStyle w:val="Heading2"/>
      </w:pPr>
      <w:r>
        <w:t>Problems and pitfalls</w:t>
      </w:r>
    </w:p>
    <w:p w14:paraId="28D70A51" w14:textId="77777777" w:rsidR="00A77791" w:rsidRDefault="00A77791" w:rsidP="00967443">
      <w:pPr>
        <w:pStyle w:val="Heading3"/>
      </w:pPr>
      <w:r>
        <w:t>Precision of estimates; power to detect random effects</w:t>
      </w:r>
    </w:p>
    <w:p w14:paraId="5CB3942D" w14:textId="77777777" w:rsidR="00A77791" w:rsidRDefault="00A77791" w:rsidP="00967443">
      <w:pPr>
        <w:pStyle w:val="Heading3"/>
      </w:pPr>
      <w:r>
        <w:t>Difference between in-sample predictions and population estimates</w:t>
      </w:r>
    </w:p>
    <w:p w14:paraId="70485883" w14:textId="77777777" w:rsidR="00313E74" w:rsidRDefault="00967443" w:rsidP="00967443">
      <w:pPr>
        <w:pStyle w:val="Heading2"/>
      </w:pPr>
      <w:r>
        <w:t>Conclusions: To better understand causal processes</w:t>
      </w:r>
    </w:p>
    <w:p w14:paraId="22789573" w14:textId="77777777" w:rsidR="00967443" w:rsidRDefault="00967443" w:rsidP="00967443">
      <w:pPr>
        <w:pStyle w:val="Heading3"/>
      </w:pPr>
      <w:r>
        <w:lastRenderedPageBreak/>
        <w:t>Best to assume heterogeneity than the opposite</w:t>
      </w:r>
    </w:p>
    <w:p w14:paraId="070A19FF" w14:textId="77777777" w:rsidR="00A77791" w:rsidRDefault="00967443" w:rsidP="00967443">
      <w:pPr>
        <w:pStyle w:val="Heading3"/>
      </w:pPr>
      <w:r>
        <w:t>Tests are misleading: too liberal if they are ignored, too conservative if commonly methods of aggregation are used.</w:t>
      </w:r>
    </w:p>
    <w:p w14:paraId="29940E79" w14:textId="77777777" w:rsidR="00AD14B4" w:rsidRDefault="00AD14B4" w:rsidP="00967443">
      <w:pPr>
        <w:pStyle w:val="Heading3"/>
      </w:pPr>
      <w:r>
        <w:t>A more realistic picture of psychological processes</w:t>
      </w:r>
    </w:p>
    <w:p w14:paraId="2FFC12B2" w14:textId="77777777" w:rsidR="00967443" w:rsidRDefault="00967443" w:rsidP="00967443">
      <w:pPr>
        <w:pStyle w:val="Heading3"/>
      </w:pPr>
      <w:r>
        <w:t>A better basis for applying psychology too</w:t>
      </w:r>
    </w:p>
    <w:p w14:paraId="74660F3A" w14:textId="77777777" w:rsidR="00313E74" w:rsidRDefault="00313E74" w:rsidP="00313E74">
      <w:pPr>
        <w:pStyle w:val="Heading1"/>
      </w:pPr>
      <w:r>
        <w:t>Extra</w:t>
      </w:r>
    </w:p>
    <w:p w14:paraId="0A6318BD" w14:textId="77777777" w:rsidR="00313E74" w:rsidRDefault="00313E74" w:rsidP="00313E74">
      <w:pPr>
        <w:pStyle w:val="Heading2"/>
      </w:pPr>
      <w:r>
        <w:t xml:space="preserve">Sources of heterogeneity: </w:t>
      </w:r>
      <w:r w:rsidR="006A7F99">
        <w:t>Math priming</w:t>
      </w:r>
    </w:p>
    <w:p w14:paraId="16B8B718" w14:textId="77777777" w:rsidR="00E50E81" w:rsidRDefault="00E50E81" w:rsidP="00E50E81">
      <w:pPr>
        <w:pStyle w:val="Heading3"/>
      </w:pPr>
      <w:r>
        <w:t>Irrelevant to causal process</w:t>
      </w:r>
    </w:p>
    <w:p w14:paraId="4754E28B" w14:textId="77777777" w:rsidR="00E50E81" w:rsidRDefault="00E50E81" w:rsidP="00E50E81">
      <w:pPr>
        <w:pStyle w:val="Heading4"/>
      </w:pPr>
      <w:r>
        <w:t xml:space="preserve">Experimental procedure: experimenter is unintentionally rude to participant. </w:t>
      </w:r>
      <w:r w:rsidR="00190DD8">
        <w:t>S’s chair causes discomfort</w:t>
      </w:r>
      <w:r>
        <w:t>.</w:t>
      </w:r>
    </w:p>
    <w:p w14:paraId="1E83CBA2" w14:textId="77777777" w:rsidR="00190DD8" w:rsidRDefault="00E50E81" w:rsidP="00E50E81">
      <w:pPr>
        <w:pStyle w:val="Heading4"/>
      </w:pPr>
      <w:r>
        <w:t>Subjects: S</w:t>
      </w:r>
      <w:r w:rsidR="00190DD8">
        <w:t xml:space="preserve"> who comes to lab </w:t>
      </w:r>
      <w:r>
        <w:t>is tired, hungry, in bad mood</w:t>
      </w:r>
    </w:p>
    <w:p w14:paraId="4127D739" w14:textId="77777777" w:rsidR="00190DD8" w:rsidRDefault="00190DD8" w:rsidP="00190DD8">
      <w:pPr>
        <w:pStyle w:val="Heading3"/>
      </w:pPr>
      <w:r>
        <w:t>Relevant to causal process</w:t>
      </w:r>
    </w:p>
    <w:p w14:paraId="30788996" w14:textId="77777777" w:rsidR="00190DD8" w:rsidRDefault="00190DD8" w:rsidP="00190DD8">
      <w:pPr>
        <w:pStyle w:val="Heading4"/>
      </w:pPr>
      <w:r>
        <w:t>Educational level</w:t>
      </w:r>
    </w:p>
    <w:p w14:paraId="1B431E34" w14:textId="77777777" w:rsidR="00190DD8" w:rsidRDefault="00190DD8" w:rsidP="00190DD8">
      <w:pPr>
        <w:pStyle w:val="Heading4"/>
      </w:pPr>
      <w:r>
        <w:t>Math training</w:t>
      </w:r>
    </w:p>
    <w:p w14:paraId="78EA7B24" w14:textId="77777777" w:rsidR="00190DD8" w:rsidRDefault="00190DD8" w:rsidP="00190DD8">
      <w:pPr>
        <w:pStyle w:val="Heading4"/>
      </w:pPr>
      <w:r>
        <w:t>Attitudes toward math</w:t>
      </w:r>
    </w:p>
    <w:p w14:paraId="56831481" w14:textId="77777777" w:rsidR="00014C60" w:rsidRDefault="00014C60" w:rsidP="00014C60">
      <w:pPr>
        <w:pStyle w:val="Heading2"/>
      </w:pPr>
      <w:r>
        <w:t>Non-Sources</w:t>
      </w:r>
      <w:r w:rsidR="006A7F99">
        <w:t>: Math priming</w:t>
      </w:r>
    </w:p>
    <w:p w14:paraId="7DB67F96" w14:textId="77777777" w:rsidR="00014C60" w:rsidRDefault="00014C60" w:rsidP="00014C60">
      <w:pPr>
        <w:pStyle w:val="Heading3"/>
      </w:pPr>
      <w:r>
        <w:t>Stimulus heterogeneity: specific math calculations within congruency condition</w:t>
      </w:r>
    </w:p>
    <w:p w14:paraId="5D499ED1" w14:textId="77777777" w:rsidR="00014C60" w:rsidRDefault="00014C60" w:rsidP="00014C60">
      <w:pPr>
        <w:pStyle w:val="Heading3"/>
      </w:pPr>
      <w:r>
        <w:t xml:space="preserve"> Measurement error, other sources of random error at the trial level</w:t>
      </w:r>
      <w:r w:rsidR="0060272E">
        <w:t xml:space="preserve">: </w:t>
      </w:r>
      <w:r w:rsidR="00CF5671">
        <w:t xml:space="preserve">standard </w:t>
      </w:r>
      <w:r w:rsidR="0060272E">
        <w:t xml:space="preserve">the model </w:t>
      </w:r>
      <w:r w:rsidR="00CF5671">
        <w:t>separate this error from subject level heterogeneity</w:t>
      </w:r>
    </w:p>
    <w:p w14:paraId="6C5EA58B" w14:textId="77777777" w:rsidR="00574B02" w:rsidRDefault="00574B02" w:rsidP="00574B02">
      <w:pPr>
        <w:pStyle w:val="Heading2"/>
      </w:pPr>
      <w:r>
        <w:t>Sources: Va</w:t>
      </w:r>
      <w:r w:rsidR="006A7F99">
        <w:t>lence of self-descriptions</w:t>
      </w:r>
    </w:p>
    <w:p w14:paraId="0601BBBD" w14:textId="77777777" w:rsidR="00574B02" w:rsidRDefault="00574B02" w:rsidP="00574B02">
      <w:pPr>
        <w:pStyle w:val="Heading3"/>
      </w:pPr>
      <w:r>
        <w:t>Relevant to causal process</w:t>
      </w:r>
    </w:p>
    <w:p w14:paraId="0B8BE70E" w14:textId="77777777" w:rsidR="00574B02" w:rsidRDefault="00574B02" w:rsidP="00574B02">
      <w:pPr>
        <w:pStyle w:val="Heading4"/>
      </w:pPr>
      <w:r>
        <w:t>Promotion/prevention focus</w:t>
      </w:r>
    </w:p>
    <w:p w14:paraId="112BA9B4" w14:textId="77777777" w:rsidR="00574B02" w:rsidRDefault="00574B02" w:rsidP="00574B02">
      <w:pPr>
        <w:pStyle w:val="Heading4"/>
      </w:pPr>
      <w:r>
        <w:t>Self-worth</w:t>
      </w:r>
    </w:p>
    <w:p w14:paraId="531A18E9" w14:textId="77777777" w:rsidR="00574B02" w:rsidRDefault="00574B02" w:rsidP="00574B02">
      <w:pPr>
        <w:pStyle w:val="Heading4"/>
      </w:pPr>
      <w:r>
        <w:t>Western/Eastern culture</w:t>
      </w:r>
    </w:p>
    <w:p w14:paraId="2B3A772A" w14:textId="77777777" w:rsidR="00014C60" w:rsidRDefault="00014C60" w:rsidP="00014C60">
      <w:pPr>
        <w:pStyle w:val="Heading2"/>
      </w:pPr>
      <w:r>
        <w:t>Non-Sources</w:t>
      </w:r>
      <w:r w:rsidR="006A7F99">
        <w:t>: Valence of self-descriptions</w:t>
      </w:r>
    </w:p>
    <w:p w14:paraId="7CFA5BE6" w14:textId="77777777" w:rsidR="00014C60" w:rsidRDefault="00014C60" w:rsidP="00014C60">
      <w:pPr>
        <w:pStyle w:val="Heading3"/>
      </w:pPr>
      <w:r>
        <w:t xml:space="preserve">Stimulus heterogeneity: specific </w:t>
      </w:r>
      <w:r w:rsidR="00AD109B">
        <w:t>self-descriptions</w:t>
      </w:r>
    </w:p>
    <w:sectPr w:rsidR="00014C6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Katherine Zee" w:date="2017-03-02T17:49:00Z" w:initials="KZ">
    <w:p w14:paraId="67A62A46" w14:textId="77777777" w:rsidR="00CC3E26" w:rsidRDefault="00CC3E26">
      <w:pPr>
        <w:pStyle w:val="CommentText"/>
      </w:pPr>
      <w:ins w:id="4" w:author="Katherine Zee" w:date="2017-03-02T17:48:00Z">
        <w:r>
          <w:rPr>
            <w:rStyle w:val="CommentReference"/>
          </w:rPr>
          <w:annotationRef/>
        </w:r>
      </w:ins>
      <w:r>
        <w:t>Just to end this paragraph on a positive note!</w:t>
      </w:r>
    </w:p>
  </w:comment>
  <w:comment w:id="5" w:author="Katherine Zee" w:date="2017-03-02T17:51:00Z" w:initials="KZ">
    <w:p w14:paraId="6CB0BCEF" w14:textId="77777777" w:rsidR="00CC3E26" w:rsidRDefault="00CC3E26">
      <w:pPr>
        <w:pStyle w:val="CommentText"/>
      </w:pPr>
      <w:ins w:id="9" w:author="Katherine Zee" w:date="2017-03-02T17:51:00Z">
        <w:r>
          <w:rPr>
            <w:rStyle w:val="CommentReference"/>
          </w:rPr>
          <w:annotationRef/>
        </w:r>
      </w:ins>
      <w:r>
        <w:t>Just to help readers have an example in their minds</w:t>
      </w:r>
    </w:p>
  </w:comment>
  <w:comment w:id="12" w:author="Maya Rossignac-Milon" w:date="2017-03-02T21:29:00Z" w:initials="MR">
    <w:p w14:paraId="534D002E" w14:textId="77777777" w:rsidR="00CC3E26" w:rsidRDefault="00CC3E26">
      <w:pPr>
        <w:pStyle w:val="CommentText"/>
      </w:pPr>
      <w:r>
        <w:rPr>
          <w:rStyle w:val="CommentReference"/>
        </w:rPr>
        <w:annotationRef/>
      </w:r>
      <w:r>
        <w:t>I found this sentence confusing: tried to simplify, but not sure if I distorted the meaning…</w:t>
      </w:r>
    </w:p>
  </w:comment>
  <w:comment w:id="16" w:author="Maya Rossignac-Milon" w:date="2017-03-02T22:47:00Z" w:initials="MR">
    <w:p w14:paraId="69237FA1" w14:textId="4F62B436" w:rsidR="00CC3E26" w:rsidRDefault="00CC3E26">
      <w:pPr>
        <w:pStyle w:val="CommentText"/>
      </w:pPr>
      <w:r>
        <w:rPr>
          <w:rStyle w:val="CommentReference"/>
        </w:rPr>
        <w:annotationRef/>
      </w:r>
      <w:r>
        <w:t>I think this should be harped on a bit more at some point in the paper given the current climate… either here or in the “benefits” section</w:t>
      </w:r>
    </w:p>
  </w:comment>
  <w:comment w:id="17" w:author="Katherine Zee" w:date="2017-03-02T19:06:00Z" w:initials="KZ">
    <w:p w14:paraId="4C0CB928" w14:textId="77777777" w:rsidR="00CC3E26" w:rsidRDefault="00CC3E26">
      <w:pPr>
        <w:pStyle w:val="CommentText"/>
      </w:pPr>
      <w:r>
        <w:rPr>
          <w:rStyle w:val="CommentReference"/>
        </w:rPr>
        <w:annotationRef/>
      </w:r>
      <w:r>
        <w:t>Is this the paper?</w:t>
      </w:r>
    </w:p>
    <w:p w14:paraId="1F280235" w14:textId="77777777" w:rsidR="00CC3E26" w:rsidRDefault="00CC3E26">
      <w:pPr>
        <w:pStyle w:val="CommentText"/>
      </w:pPr>
      <w:hyperlink r:id="rId1" w:history="1">
        <w:r w:rsidRPr="0007568E">
          <w:rPr>
            <w:rStyle w:val="Hyperlink"/>
          </w:rPr>
          <w:t>http://www.sciencedirect.com/science/article/pii/S0022103113001947</w:t>
        </w:r>
      </w:hyperlink>
    </w:p>
    <w:p w14:paraId="5CE97A74" w14:textId="77777777" w:rsidR="00CC3E26" w:rsidRDefault="00CC3E26">
      <w:pPr>
        <w:pStyle w:val="CommentText"/>
      </w:pPr>
    </w:p>
    <w:p w14:paraId="040B8DC2" w14:textId="77777777" w:rsidR="00CC3E26" w:rsidRPr="00984F43" w:rsidRDefault="00CC3E26" w:rsidP="00984F43">
      <w:pPr>
        <w:pStyle w:val="CommentText"/>
      </w:pPr>
      <w:r>
        <w:t xml:space="preserve">Scholer, Ozaki, &amp; Higgins (2014). </w:t>
      </w:r>
      <w:r w:rsidRPr="00984F43">
        <w:t>Inflating and deflating the self: Sustaining motivational concerns through self-evaluation</w:t>
      </w:r>
      <w:r>
        <w:t>. JESP, 51, 60-73.</w:t>
      </w:r>
    </w:p>
    <w:p w14:paraId="4A4A083E" w14:textId="77777777" w:rsidR="00CC3E26" w:rsidRDefault="00CC3E26">
      <w:pPr>
        <w:pStyle w:val="CommentText"/>
      </w:pPr>
    </w:p>
  </w:comment>
  <w:comment w:id="19" w:author="Katherine Zee" w:date="2017-03-02T19:10:00Z" w:initials="KZ">
    <w:p w14:paraId="152B1847" w14:textId="77777777" w:rsidR="00CC3E26" w:rsidRDefault="00CC3E26">
      <w:pPr>
        <w:pStyle w:val="CommentText"/>
      </w:pPr>
      <w:r>
        <w:rPr>
          <w:rStyle w:val="CommentReference"/>
        </w:rPr>
        <w:annotationRef/>
      </w:r>
      <w:r>
        <w:t>It might be worth adding a quick section before launching into the recommended analysis describing what the analytic options are, and quickly summarizing each approach.</w:t>
      </w:r>
    </w:p>
  </w:comment>
  <w:comment w:id="21" w:author="Maya Rossignac-Milon" w:date="2017-03-02T22:59:00Z" w:initials="MR">
    <w:p w14:paraId="0381BC99" w14:textId="0712F4E5" w:rsidR="00CC3E26" w:rsidRDefault="00CC3E26">
      <w:pPr>
        <w:pStyle w:val="CommentText"/>
      </w:pPr>
      <w:ins w:id="23" w:author="Maya Rossignac-Milon" w:date="2017-03-02T22:59:00Z">
        <w:r>
          <w:rPr>
            <w:rStyle w:val="CommentReference"/>
          </w:rPr>
          <w:annotationRef/>
        </w:r>
      </w:ins>
      <w:r>
        <w:t>Will check</w:t>
      </w:r>
    </w:p>
  </w:comment>
  <w:comment w:id="26" w:author="Maya Rossignac-Milon" w:date="2017-03-02T23:01:00Z" w:initials="MR">
    <w:p w14:paraId="130D599F" w14:textId="6BA1BA18" w:rsidR="00E216CB" w:rsidRDefault="00E216CB">
      <w:pPr>
        <w:pStyle w:val="CommentText"/>
      </w:pPr>
      <w:r>
        <w:rPr>
          <w:rStyle w:val="CommentReference"/>
        </w:rPr>
        <w:annotationRef/>
      </w:r>
      <w:r>
        <w:t>Will check exact timing</w:t>
      </w:r>
    </w:p>
  </w:comment>
  <w:comment w:id="27" w:author="Maya Rossignac-Milon" w:date="2017-03-02T23:00:00Z" w:initials="MR">
    <w:p w14:paraId="67AFEF9E" w14:textId="1C5D85D2" w:rsidR="00CC3E26" w:rsidRDefault="00CC3E26">
      <w:pPr>
        <w:pStyle w:val="CommentText"/>
      </w:pPr>
      <w:r>
        <w:rPr>
          <w:rStyle w:val="CommentReference"/>
        </w:rPr>
        <w:annotationRef/>
      </w:r>
      <w:r>
        <w:t>We could presumably put all of this into a footnote since it only relates to the pilot study we conducted as part of the trait-selection process.</w:t>
      </w:r>
    </w:p>
  </w:comment>
  <w:comment w:id="28" w:author="Katherine Zee" w:date="2017-03-02T19:12:00Z" w:initials="KZ">
    <w:p w14:paraId="314F28E5" w14:textId="77777777" w:rsidR="00CC3E26" w:rsidRDefault="00CC3E26">
      <w:pPr>
        <w:pStyle w:val="CommentText"/>
      </w:pPr>
      <w:r>
        <w:rPr>
          <w:rStyle w:val="CommentReference"/>
        </w:rPr>
        <w:annotationRef/>
      </w:r>
      <w:r>
        <w:t xml:space="preserve">I think this could be broken down a bit more for readers who are not experienced using mixed models. </w:t>
      </w:r>
    </w:p>
  </w:comment>
  <w:comment w:id="29" w:author="Maya Rossignac-Milon" w:date="2017-03-02T22:13:00Z" w:initials="MR">
    <w:p w14:paraId="17E73C42" w14:textId="15C877ED" w:rsidR="00CC3E26" w:rsidRDefault="00CC3E26">
      <w:pPr>
        <w:pStyle w:val="CommentText"/>
      </w:pPr>
      <w:ins w:id="39" w:author="Maya Rossignac-Milon" w:date="2017-03-02T22:00:00Z">
        <w:r>
          <w:rPr>
            <w:rStyle w:val="CommentReference"/>
          </w:rPr>
          <w:annotationRef/>
        </w:r>
      </w:ins>
      <w:r>
        <w:t>I tried addressing KZ’s comment above… I agree with her that it needs to be broken down more, though hopefully this isn’t dumbing it down too much.</w:t>
      </w:r>
    </w:p>
  </w:comment>
  <w:comment w:id="43" w:author="Maya Rossignac-Milon" w:date="2017-03-02T23:02:00Z" w:initials="MR">
    <w:p w14:paraId="411944ED" w14:textId="0F18A7A4" w:rsidR="00CC3E26" w:rsidRDefault="00CC3E26">
      <w:pPr>
        <w:pStyle w:val="CommentText"/>
      </w:pPr>
      <w:ins w:id="60" w:author="Maya Rossignac-Milon" w:date="2017-03-02T22:12:00Z">
        <w:r>
          <w:rPr>
            <w:rStyle w:val="CommentReference"/>
          </w:rPr>
          <w:annotationRef/>
        </w:r>
      </w:ins>
      <w:r>
        <w:t xml:space="preserve">Again, I hope </w:t>
      </w:r>
      <w:r w:rsidR="00C316CC">
        <w:t>this isn’t too repetitive. I think it would help me if I was new to this though.</w:t>
      </w:r>
    </w:p>
  </w:comment>
  <w:comment w:id="64" w:author="Katherine Zee" w:date="2017-03-02T19:13:00Z" w:initials="KZ">
    <w:p w14:paraId="44E0AF82" w14:textId="77777777" w:rsidR="00CC3E26" w:rsidRDefault="00CC3E26">
      <w:pPr>
        <w:pStyle w:val="CommentText"/>
      </w:pPr>
      <w:ins w:id="66" w:author="Katherine Zee" w:date="2017-03-02T19:13:00Z">
        <w:r>
          <w:rPr>
            <w:rStyle w:val="CommentReference"/>
          </w:rPr>
          <w:annotationRef/>
        </w:r>
      </w:ins>
      <w:r>
        <w:t xml:space="preserve">Could be good to devote a whole section to the importance/role of visualization. </w:t>
      </w:r>
    </w:p>
  </w:comment>
  <w:comment w:id="87" w:author="Katherine Zee" w:date="2017-03-02T19:16:00Z" w:initials="KZ">
    <w:p w14:paraId="7AB9F1A7" w14:textId="77777777" w:rsidR="00CC3E26" w:rsidRDefault="00CC3E26">
      <w:pPr>
        <w:pStyle w:val="CommentText"/>
      </w:pPr>
      <w:ins w:id="89" w:author="Katherine Zee" w:date="2017-03-02T19:16:00Z">
        <w:r>
          <w:rPr>
            <w:rStyle w:val="CommentReference"/>
          </w:rPr>
          <w:annotationRef/>
        </w:r>
      </w:ins>
      <w:r>
        <w:t>Too basic???</w:t>
      </w:r>
    </w:p>
  </w:comment>
  <w:comment w:id="98" w:author="Maya Rossignac-Milon" w:date="2017-03-02T22:34:00Z" w:initials="MR">
    <w:p w14:paraId="2426A719" w14:textId="5D0EF298" w:rsidR="00CC3E26" w:rsidRDefault="00CC3E26">
      <w:pPr>
        <w:pStyle w:val="CommentText"/>
      </w:pPr>
      <w:ins w:id="100" w:author="Maya Rossignac-Milon" w:date="2017-03-02T22:34:00Z">
        <w:r>
          <w:rPr>
            <w:rStyle w:val="CommentReference"/>
          </w:rPr>
          <w:annotationRef/>
        </w:r>
      </w:ins>
      <w:r>
        <w:t>Thought it wouldn’t hurt to re-iterate</w:t>
      </w:r>
    </w:p>
  </w:comment>
  <w:comment w:id="122" w:author="Maya Rossignac-Milon" w:date="2017-03-02T22:38:00Z" w:initials="MR">
    <w:p w14:paraId="0EC54BDA" w14:textId="4EAE1A59" w:rsidR="00CC3E26" w:rsidRDefault="00CC3E26">
      <w:pPr>
        <w:pStyle w:val="CommentText"/>
      </w:pPr>
      <w:ins w:id="123" w:author="Maya Rossignac-Milon" w:date="2017-03-02T22:37:00Z">
        <w:r>
          <w:rPr>
            <w:rStyle w:val="CommentReference"/>
          </w:rPr>
          <w:annotationRef/>
        </w:r>
      </w:ins>
      <w:r>
        <w:t>I hope this is right..</w:t>
      </w:r>
    </w:p>
  </w:comment>
  <w:comment w:id="139" w:author="Katherine Zee" w:date="2017-03-02T20:08:00Z" w:initials="KZ">
    <w:p w14:paraId="4A78954B" w14:textId="77777777" w:rsidR="00CC3E26" w:rsidRDefault="00CC3E26">
      <w:pPr>
        <w:pStyle w:val="CommentText"/>
      </w:pPr>
      <w:r>
        <w:rPr>
          <w:rStyle w:val="CommentReference"/>
        </w:rPr>
        <w:annotationRef/>
      </w:r>
      <w:r>
        <w:rPr>
          <w:rStyle w:val="CommentReference"/>
        </w:rPr>
        <w:t>Perhaps we could rephrase this slightly—you mean that the random effect of valence is essentially set to zero such that all participants are forced to have the same valence effect</w:t>
      </w:r>
    </w:p>
  </w:comment>
  <w:comment w:id="140" w:author="Maya Rossignac-Milon" w:date="2017-03-02T22:44:00Z" w:initials="MR">
    <w:p w14:paraId="6E939AA0" w14:textId="30552186" w:rsidR="00CC3E26" w:rsidRDefault="00CC3E26">
      <w:pPr>
        <w:pStyle w:val="CommentText"/>
      </w:pPr>
      <w:r>
        <w:rPr>
          <w:rStyle w:val="CommentReference"/>
        </w:rPr>
        <w:annotationRef/>
      </w:r>
      <w:r>
        <w:t>I think that quickly defining random effects of stimuli here in passing would help for naïve readers</w:t>
      </w:r>
    </w:p>
  </w:comment>
  <w:comment w:id="142" w:author="Maya Rossignac-Milon" w:date="2017-03-02T22:46:00Z" w:initials="MR">
    <w:p w14:paraId="03DCA579" w14:textId="111D2C16" w:rsidR="00CC3E26" w:rsidRDefault="00CC3E26">
      <w:pPr>
        <w:pStyle w:val="CommentText"/>
      </w:pPr>
      <w:r>
        <w:rPr>
          <w:rStyle w:val="CommentReference"/>
        </w:rPr>
        <w:annotationRef/>
      </w:r>
      <w:r>
        <w:t xml:space="preserve">I think it would make sense to bring up replication here again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urora:used-aurora" w:val="i:1"/>
  </w:docVars>
  <w:rsids>
    <w:rsidRoot w:val="008E7E8A"/>
    <w:rsid w:val="00001CF2"/>
    <w:rsid w:val="000065AD"/>
    <w:rsid w:val="00007FC7"/>
    <w:rsid w:val="0001216A"/>
    <w:rsid w:val="00014C60"/>
    <w:rsid w:val="00033AB4"/>
    <w:rsid w:val="000416F4"/>
    <w:rsid w:val="000470D5"/>
    <w:rsid w:val="00055E14"/>
    <w:rsid w:val="000C462A"/>
    <w:rsid w:val="000C758B"/>
    <w:rsid w:val="000D45DF"/>
    <w:rsid w:val="000E47DD"/>
    <w:rsid w:val="000F0922"/>
    <w:rsid w:val="000F3495"/>
    <w:rsid w:val="000F7C43"/>
    <w:rsid w:val="0011501A"/>
    <w:rsid w:val="00117765"/>
    <w:rsid w:val="00190DD8"/>
    <w:rsid w:val="001971B1"/>
    <w:rsid w:val="001A11A3"/>
    <w:rsid w:val="001D1941"/>
    <w:rsid w:val="001D238A"/>
    <w:rsid w:val="00216EDD"/>
    <w:rsid w:val="0022351D"/>
    <w:rsid w:val="00232336"/>
    <w:rsid w:val="0025354F"/>
    <w:rsid w:val="00276888"/>
    <w:rsid w:val="00295716"/>
    <w:rsid w:val="002A0C2B"/>
    <w:rsid w:val="002C4F6F"/>
    <w:rsid w:val="002D4E0C"/>
    <w:rsid w:val="002F7661"/>
    <w:rsid w:val="00313E74"/>
    <w:rsid w:val="003325C5"/>
    <w:rsid w:val="00337AAE"/>
    <w:rsid w:val="00341D67"/>
    <w:rsid w:val="00355045"/>
    <w:rsid w:val="00384FB1"/>
    <w:rsid w:val="003874EC"/>
    <w:rsid w:val="003C20B8"/>
    <w:rsid w:val="003F4C38"/>
    <w:rsid w:val="003F596F"/>
    <w:rsid w:val="00423FFF"/>
    <w:rsid w:val="00425A32"/>
    <w:rsid w:val="0044507E"/>
    <w:rsid w:val="004578F9"/>
    <w:rsid w:val="00470D3E"/>
    <w:rsid w:val="004B3B52"/>
    <w:rsid w:val="004B3F17"/>
    <w:rsid w:val="004C7072"/>
    <w:rsid w:val="004D6E73"/>
    <w:rsid w:val="005049A8"/>
    <w:rsid w:val="00536695"/>
    <w:rsid w:val="00553D2B"/>
    <w:rsid w:val="00574B02"/>
    <w:rsid w:val="00592737"/>
    <w:rsid w:val="00596E1E"/>
    <w:rsid w:val="005B09C9"/>
    <w:rsid w:val="005B61FA"/>
    <w:rsid w:val="005C671D"/>
    <w:rsid w:val="005E277F"/>
    <w:rsid w:val="005E38FE"/>
    <w:rsid w:val="005F6550"/>
    <w:rsid w:val="0060272E"/>
    <w:rsid w:val="00604658"/>
    <w:rsid w:val="0062033F"/>
    <w:rsid w:val="00620489"/>
    <w:rsid w:val="00623D91"/>
    <w:rsid w:val="00646EAC"/>
    <w:rsid w:val="0065043E"/>
    <w:rsid w:val="00652C6E"/>
    <w:rsid w:val="006878C9"/>
    <w:rsid w:val="00692137"/>
    <w:rsid w:val="006930C6"/>
    <w:rsid w:val="00697143"/>
    <w:rsid w:val="006A7F99"/>
    <w:rsid w:val="006C5461"/>
    <w:rsid w:val="006E0655"/>
    <w:rsid w:val="00705450"/>
    <w:rsid w:val="00717796"/>
    <w:rsid w:val="00725338"/>
    <w:rsid w:val="00754926"/>
    <w:rsid w:val="007733FF"/>
    <w:rsid w:val="00780A0B"/>
    <w:rsid w:val="00785448"/>
    <w:rsid w:val="007C6386"/>
    <w:rsid w:val="007F23B0"/>
    <w:rsid w:val="0082569E"/>
    <w:rsid w:val="008662EE"/>
    <w:rsid w:val="00871333"/>
    <w:rsid w:val="00873924"/>
    <w:rsid w:val="00875DE5"/>
    <w:rsid w:val="008806F8"/>
    <w:rsid w:val="008934D4"/>
    <w:rsid w:val="008A3328"/>
    <w:rsid w:val="008E604E"/>
    <w:rsid w:val="008E7E8A"/>
    <w:rsid w:val="008F1B9B"/>
    <w:rsid w:val="00902564"/>
    <w:rsid w:val="009115C3"/>
    <w:rsid w:val="00916723"/>
    <w:rsid w:val="009204C3"/>
    <w:rsid w:val="00921354"/>
    <w:rsid w:val="00932EF9"/>
    <w:rsid w:val="00935FDC"/>
    <w:rsid w:val="00942ED9"/>
    <w:rsid w:val="009603AB"/>
    <w:rsid w:val="00961602"/>
    <w:rsid w:val="00967443"/>
    <w:rsid w:val="00984F43"/>
    <w:rsid w:val="009869E0"/>
    <w:rsid w:val="009F52B5"/>
    <w:rsid w:val="00A37323"/>
    <w:rsid w:val="00A40E9B"/>
    <w:rsid w:val="00A4312A"/>
    <w:rsid w:val="00A75BF4"/>
    <w:rsid w:val="00A77791"/>
    <w:rsid w:val="00A90A4D"/>
    <w:rsid w:val="00A94263"/>
    <w:rsid w:val="00AA1181"/>
    <w:rsid w:val="00AA649C"/>
    <w:rsid w:val="00AB1529"/>
    <w:rsid w:val="00AB7CD7"/>
    <w:rsid w:val="00AC0569"/>
    <w:rsid w:val="00AD109B"/>
    <w:rsid w:val="00AD112E"/>
    <w:rsid w:val="00AD14B4"/>
    <w:rsid w:val="00AE29F8"/>
    <w:rsid w:val="00B21DF5"/>
    <w:rsid w:val="00B270AF"/>
    <w:rsid w:val="00B30CE6"/>
    <w:rsid w:val="00B3606A"/>
    <w:rsid w:val="00B572FB"/>
    <w:rsid w:val="00B650B6"/>
    <w:rsid w:val="00B66D76"/>
    <w:rsid w:val="00BC3F5A"/>
    <w:rsid w:val="00BD1E79"/>
    <w:rsid w:val="00BF2410"/>
    <w:rsid w:val="00C20FD7"/>
    <w:rsid w:val="00C316CC"/>
    <w:rsid w:val="00C37F16"/>
    <w:rsid w:val="00C66D95"/>
    <w:rsid w:val="00C7204A"/>
    <w:rsid w:val="00C84D30"/>
    <w:rsid w:val="00CA1C9D"/>
    <w:rsid w:val="00CC093A"/>
    <w:rsid w:val="00CC3E26"/>
    <w:rsid w:val="00CD4109"/>
    <w:rsid w:val="00CF2153"/>
    <w:rsid w:val="00CF5671"/>
    <w:rsid w:val="00D0146B"/>
    <w:rsid w:val="00D079C4"/>
    <w:rsid w:val="00D14EEE"/>
    <w:rsid w:val="00D204DC"/>
    <w:rsid w:val="00D335E2"/>
    <w:rsid w:val="00D80298"/>
    <w:rsid w:val="00DA608D"/>
    <w:rsid w:val="00DC6518"/>
    <w:rsid w:val="00DD0EEB"/>
    <w:rsid w:val="00DE6A07"/>
    <w:rsid w:val="00E1292A"/>
    <w:rsid w:val="00E216CB"/>
    <w:rsid w:val="00E218F3"/>
    <w:rsid w:val="00E277C8"/>
    <w:rsid w:val="00E36908"/>
    <w:rsid w:val="00E50E81"/>
    <w:rsid w:val="00E7083A"/>
    <w:rsid w:val="00E80F7A"/>
    <w:rsid w:val="00E8746E"/>
    <w:rsid w:val="00E90383"/>
    <w:rsid w:val="00E90597"/>
    <w:rsid w:val="00EA1700"/>
    <w:rsid w:val="00EB4081"/>
    <w:rsid w:val="00EB6FA3"/>
    <w:rsid w:val="00ED3B0D"/>
    <w:rsid w:val="00ED7DD5"/>
    <w:rsid w:val="00EE5307"/>
    <w:rsid w:val="00EF6039"/>
    <w:rsid w:val="00EF7F75"/>
    <w:rsid w:val="00F05A48"/>
    <w:rsid w:val="00F3016E"/>
    <w:rsid w:val="00F328C0"/>
    <w:rsid w:val="00F77398"/>
    <w:rsid w:val="00FB0C36"/>
    <w:rsid w:val="00FB0E6A"/>
    <w:rsid w:val="00FF74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4"/>
    <o:shapelayout v:ext="edit">
      <o:idmap v:ext="edit" data="1"/>
    </o:shapelayout>
  </w:shapeDefaults>
  <w:decimalSymbol w:val="."/>
  <w:listSeparator w:val=","/>
  <w14:docId w14:val="6E121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Heading1">
    <w:name w:val="heading 1"/>
    <w:basedOn w:val="Normal"/>
    <w:next w:val="Normal"/>
    <w:link w:val="Heading1Char"/>
    <w:uiPriority w:val="9"/>
    <w:qFormat/>
    <w:rsid w:val="008E7E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7E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7E8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7E8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E8A"/>
    <w:rPr>
      <w:rFonts w:asciiTheme="majorHAnsi" w:eastAsiaTheme="majorEastAsia" w:hAnsiTheme="majorHAnsi" w:cstheme="majorBidi"/>
      <w:b/>
      <w:bCs/>
      <w:noProof/>
      <w:color w:val="365F91" w:themeColor="accent1" w:themeShade="BF"/>
      <w:sz w:val="28"/>
      <w:szCs w:val="28"/>
    </w:rPr>
  </w:style>
  <w:style w:type="character" w:customStyle="1" w:styleId="Heading2Char">
    <w:name w:val="Heading 2 Char"/>
    <w:basedOn w:val="DefaultParagraphFont"/>
    <w:link w:val="Heading2"/>
    <w:uiPriority w:val="9"/>
    <w:rsid w:val="008E7E8A"/>
    <w:rPr>
      <w:rFonts w:asciiTheme="majorHAnsi" w:eastAsiaTheme="majorEastAsia" w:hAnsiTheme="majorHAnsi" w:cstheme="majorBidi"/>
      <w:b/>
      <w:bCs/>
      <w:noProof/>
      <w:color w:val="4F81BD" w:themeColor="accent1"/>
      <w:sz w:val="26"/>
      <w:szCs w:val="26"/>
    </w:rPr>
  </w:style>
  <w:style w:type="character" w:customStyle="1" w:styleId="Heading3Char">
    <w:name w:val="Heading 3 Char"/>
    <w:basedOn w:val="DefaultParagraphFont"/>
    <w:link w:val="Heading3"/>
    <w:uiPriority w:val="9"/>
    <w:rsid w:val="008E7E8A"/>
    <w:rPr>
      <w:rFonts w:asciiTheme="majorHAnsi" w:eastAsiaTheme="majorEastAsia" w:hAnsiTheme="majorHAnsi" w:cstheme="majorBidi"/>
      <w:b/>
      <w:bCs/>
      <w:noProof/>
      <w:color w:val="4F81BD" w:themeColor="accent1"/>
    </w:rPr>
  </w:style>
  <w:style w:type="character" w:customStyle="1" w:styleId="Heading4Char">
    <w:name w:val="Heading 4 Char"/>
    <w:basedOn w:val="DefaultParagraphFont"/>
    <w:link w:val="Heading4"/>
    <w:uiPriority w:val="9"/>
    <w:rsid w:val="008E7E8A"/>
    <w:rPr>
      <w:rFonts w:asciiTheme="majorHAnsi" w:eastAsiaTheme="majorEastAsia" w:hAnsiTheme="majorHAnsi" w:cstheme="majorBidi"/>
      <w:b/>
      <w:bCs/>
      <w:i/>
      <w:iCs/>
      <w:noProof/>
      <w:color w:val="4F81BD" w:themeColor="accent1"/>
    </w:rPr>
  </w:style>
  <w:style w:type="paragraph" w:styleId="BalloonText">
    <w:name w:val="Balloon Text"/>
    <w:basedOn w:val="Normal"/>
    <w:link w:val="BalloonTextChar"/>
    <w:uiPriority w:val="99"/>
    <w:semiHidden/>
    <w:unhideWhenUsed/>
    <w:rsid w:val="002957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716"/>
    <w:rPr>
      <w:rFonts w:ascii="Tahoma" w:hAnsi="Tahoma" w:cs="Tahoma"/>
      <w:noProof/>
      <w:sz w:val="16"/>
      <w:szCs w:val="16"/>
    </w:rPr>
  </w:style>
  <w:style w:type="paragraph" w:customStyle="1" w:styleId="DisplayEquationAurora">
    <w:name w:val="Display Equation (Aurora)"/>
    <w:basedOn w:val="Normal"/>
    <w:link w:val="DisplayEquationAuroraChar"/>
    <w:rsid w:val="00CD4109"/>
    <w:pPr>
      <w:tabs>
        <w:tab w:val="center" w:pos="4680"/>
        <w:tab w:val="right" w:pos="9360"/>
      </w:tabs>
    </w:pPr>
  </w:style>
  <w:style w:type="character" w:customStyle="1" w:styleId="DisplayEquationAuroraChar">
    <w:name w:val="Display Equation (Aurora) Char"/>
    <w:basedOn w:val="DefaultParagraphFont"/>
    <w:link w:val="DisplayEquationAurora"/>
    <w:rsid w:val="00CD4109"/>
    <w:rPr>
      <w:noProof/>
    </w:rPr>
  </w:style>
  <w:style w:type="character" w:customStyle="1" w:styleId="SectionBreakAurora">
    <w:name w:val="Section Break (Aurora)"/>
    <w:basedOn w:val="DefaultParagraphFont"/>
    <w:rsid w:val="00CD4109"/>
    <w:rPr>
      <w:vanish/>
      <w:color w:val="800080"/>
    </w:rPr>
  </w:style>
  <w:style w:type="character" w:styleId="CommentReference">
    <w:name w:val="annotation reference"/>
    <w:basedOn w:val="DefaultParagraphFont"/>
    <w:uiPriority w:val="99"/>
    <w:semiHidden/>
    <w:unhideWhenUsed/>
    <w:rsid w:val="004578F9"/>
    <w:rPr>
      <w:sz w:val="18"/>
      <w:szCs w:val="18"/>
    </w:rPr>
  </w:style>
  <w:style w:type="paragraph" w:styleId="CommentText">
    <w:name w:val="annotation text"/>
    <w:basedOn w:val="Normal"/>
    <w:link w:val="CommentTextChar"/>
    <w:uiPriority w:val="99"/>
    <w:semiHidden/>
    <w:unhideWhenUsed/>
    <w:rsid w:val="004578F9"/>
    <w:pPr>
      <w:spacing w:line="240" w:lineRule="auto"/>
    </w:pPr>
    <w:rPr>
      <w:sz w:val="24"/>
      <w:szCs w:val="24"/>
    </w:rPr>
  </w:style>
  <w:style w:type="character" w:customStyle="1" w:styleId="CommentTextChar">
    <w:name w:val="Comment Text Char"/>
    <w:basedOn w:val="DefaultParagraphFont"/>
    <w:link w:val="CommentText"/>
    <w:uiPriority w:val="99"/>
    <w:semiHidden/>
    <w:rsid w:val="004578F9"/>
    <w:rPr>
      <w:noProof/>
      <w:sz w:val="24"/>
      <w:szCs w:val="24"/>
    </w:rPr>
  </w:style>
  <w:style w:type="paragraph" w:styleId="CommentSubject">
    <w:name w:val="annotation subject"/>
    <w:basedOn w:val="CommentText"/>
    <w:next w:val="CommentText"/>
    <w:link w:val="CommentSubjectChar"/>
    <w:uiPriority w:val="99"/>
    <w:semiHidden/>
    <w:unhideWhenUsed/>
    <w:rsid w:val="004578F9"/>
    <w:rPr>
      <w:b/>
      <w:bCs/>
      <w:sz w:val="20"/>
      <w:szCs w:val="20"/>
    </w:rPr>
  </w:style>
  <w:style w:type="character" w:customStyle="1" w:styleId="CommentSubjectChar">
    <w:name w:val="Comment Subject Char"/>
    <w:basedOn w:val="CommentTextChar"/>
    <w:link w:val="CommentSubject"/>
    <w:uiPriority w:val="99"/>
    <w:semiHidden/>
    <w:rsid w:val="004578F9"/>
    <w:rPr>
      <w:b/>
      <w:bCs/>
      <w:noProof/>
      <w:sz w:val="20"/>
      <w:szCs w:val="20"/>
    </w:rPr>
  </w:style>
  <w:style w:type="character" w:styleId="Hyperlink">
    <w:name w:val="Hyperlink"/>
    <w:basedOn w:val="DefaultParagraphFont"/>
    <w:uiPriority w:val="99"/>
    <w:unhideWhenUsed/>
    <w:rsid w:val="00984F43"/>
    <w:rPr>
      <w:color w:val="0000FF" w:themeColor="hyperlink"/>
      <w:u w:val="single"/>
    </w:rPr>
  </w:style>
  <w:style w:type="paragraph" w:styleId="NormalWeb">
    <w:name w:val="Normal (Web)"/>
    <w:basedOn w:val="Normal"/>
    <w:uiPriority w:val="99"/>
    <w:semiHidden/>
    <w:unhideWhenUsed/>
    <w:rsid w:val="00CC3E26"/>
    <w:pPr>
      <w:spacing w:before="100" w:beforeAutospacing="1" w:after="100" w:afterAutospacing="1" w:line="240" w:lineRule="auto"/>
    </w:pPr>
    <w:rPr>
      <w:rFonts w:ascii="Times" w:hAnsi="Times" w:cs="Times New Roman"/>
      <w:noProof w:val="0"/>
      <w:sz w:val="20"/>
      <w:szCs w:val="20"/>
    </w:rPr>
  </w:style>
  <w:style w:type="character" w:customStyle="1" w:styleId="apple-tab-span">
    <w:name w:val="apple-tab-span"/>
    <w:basedOn w:val="DefaultParagraphFont"/>
    <w:rsid w:val="00CC3E2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Heading1">
    <w:name w:val="heading 1"/>
    <w:basedOn w:val="Normal"/>
    <w:next w:val="Normal"/>
    <w:link w:val="Heading1Char"/>
    <w:uiPriority w:val="9"/>
    <w:qFormat/>
    <w:rsid w:val="008E7E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7E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7E8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7E8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E8A"/>
    <w:rPr>
      <w:rFonts w:asciiTheme="majorHAnsi" w:eastAsiaTheme="majorEastAsia" w:hAnsiTheme="majorHAnsi" w:cstheme="majorBidi"/>
      <w:b/>
      <w:bCs/>
      <w:noProof/>
      <w:color w:val="365F91" w:themeColor="accent1" w:themeShade="BF"/>
      <w:sz w:val="28"/>
      <w:szCs w:val="28"/>
    </w:rPr>
  </w:style>
  <w:style w:type="character" w:customStyle="1" w:styleId="Heading2Char">
    <w:name w:val="Heading 2 Char"/>
    <w:basedOn w:val="DefaultParagraphFont"/>
    <w:link w:val="Heading2"/>
    <w:uiPriority w:val="9"/>
    <w:rsid w:val="008E7E8A"/>
    <w:rPr>
      <w:rFonts w:asciiTheme="majorHAnsi" w:eastAsiaTheme="majorEastAsia" w:hAnsiTheme="majorHAnsi" w:cstheme="majorBidi"/>
      <w:b/>
      <w:bCs/>
      <w:noProof/>
      <w:color w:val="4F81BD" w:themeColor="accent1"/>
      <w:sz w:val="26"/>
      <w:szCs w:val="26"/>
    </w:rPr>
  </w:style>
  <w:style w:type="character" w:customStyle="1" w:styleId="Heading3Char">
    <w:name w:val="Heading 3 Char"/>
    <w:basedOn w:val="DefaultParagraphFont"/>
    <w:link w:val="Heading3"/>
    <w:uiPriority w:val="9"/>
    <w:rsid w:val="008E7E8A"/>
    <w:rPr>
      <w:rFonts w:asciiTheme="majorHAnsi" w:eastAsiaTheme="majorEastAsia" w:hAnsiTheme="majorHAnsi" w:cstheme="majorBidi"/>
      <w:b/>
      <w:bCs/>
      <w:noProof/>
      <w:color w:val="4F81BD" w:themeColor="accent1"/>
    </w:rPr>
  </w:style>
  <w:style w:type="character" w:customStyle="1" w:styleId="Heading4Char">
    <w:name w:val="Heading 4 Char"/>
    <w:basedOn w:val="DefaultParagraphFont"/>
    <w:link w:val="Heading4"/>
    <w:uiPriority w:val="9"/>
    <w:rsid w:val="008E7E8A"/>
    <w:rPr>
      <w:rFonts w:asciiTheme="majorHAnsi" w:eastAsiaTheme="majorEastAsia" w:hAnsiTheme="majorHAnsi" w:cstheme="majorBidi"/>
      <w:b/>
      <w:bCs/>
      <w:i/>
      <w:iCs/>
      <w:noProof/>
      <w:color w:val="4F81BD" w:themeColor="accent1"/>
    </w:rPr>
  </w:style>
  <w:style w:type="paragraph" w:styleId="BalloonText">
    <w:name w:val="Balloon Text"/>
    <w:basedOn w:val="Normal"/>
    <w:link w:val="BalloonTextChar"/>
    <w:uiPriority w:val="99"/>
    <w:semiHidden/>
    <w:unhideWhenUsed/>
    <w:rsid w:val="002957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716"/>
    <w:rPr>
      <w:rFonts w:ascii="Tahoma" w:hAnsi="Tahoma" w:cs="Tahoma"/>
      <w:noProof/>
      <w:sz w:val="16"/>
      <w:szCs w:val="16"/>
    </w:rPr>
  </w:style>
  <w:style w:type="paragraph" w:customStyle="1" w:styleId="DisplayEquationAurora">
    <w:name w:val="Display Equation (Aurora)"/>
    <w:basedOn w:val="Normal"/>
    <w:link w:val="DisplayEquationAuroraChar"/>
    <w:rsid w:val="00CD4109"/>
    <w:pPr>
      <w:tabs>
        <w:tab w:val="center" w:pos="4680"/>
        <w:tab w:val="right" w:pos="9360"/>
      </w:tabs>
    </w:pPr>
  </w:style>
  <w:style w:type="character" w:customStyle="1" w:styleId="DisplayEquationAuroraChar">
    <w:name w:val="Display Equation (Aurora) Char"/>
    <w:basedOn w:val="DefaultParagraphFont"/>
    <w:link w:val="DisplayEquationAurora"/>
    <w:rsid w:val="00CD4109"/>
    <w:rPr>
      <w:noProof/>
    </w:rPr>
  </w:style>
  <w:style w:type="character" w:customStyle="1" w:styleId="SectionBreakAurora">
    <w:name w:val="Section Break (Aurora)"/>
    <w:basedOn w:val="DefaultParagraphFont"/>
    <w:rsid w:val="00CD4109"/>
    <w:rPr>
      <w:vanish/>
      <w:color w:val="800080"/>
    </w:rPr>
  </w:style>
  <w:style w:type="character" w:styleId="CommentReference">
    <w:name w:val="annotation reference"/>
    <w:basedOn w:val="DefaultParagraphFont"/>
    <w:uiPriority w:val="99"/>
    <w:semiHidden/>
    <w:unhideWhenUsed/>
    <w:rsid w:val="004578F9"/>
    <w:rPr>
      <w:sz w:val="18"/>
      <w:szCs w:val="18"/>
    </w:rPr>
  </w:style>
  <w:style w:type="paragraph" w:styleId="CommentText">
    <w:name w:val="annotation text"/>
    <w:basedOn w:val="Normal"/>
    <w:link w:val="CommentTextChar"/>
    <w:uiPriority w:val="99"/>
    <w:semiHidden/>
    <w:unhideWhenUsed/>
    <w:rsid w:val="004578F9"/>
    <w:pPr>
      <w:spacing w:line="240" w:lineRule="auto"/>
    </w:pPr>
    <w:rPr>
      <w:sz w:val="24"/>
      <w:szCs w:val="24"/>
    </w:rPr>
  </w:style>
  <w:style w:type="character" w:customStyle="1" w:styleId="CommentTextChar">
    <w:name w:val="Comment Text Char"/>
    <w:basedOn w:val="DefaultParagraphFont"/>
    <w:link w:val="CommentText"/>
    <w:uiPriority w:val="99"/>
    <w:semiHidden/>
    <w:rsid w:val="004578F9"/>
    <w:rPr>
      <w:noProof/>
      <w:sz w:val="24"/>
      <w:szCs w:val="24"/>
    </w:rPr>
  </w:style>
  <w:style w:type="paragraph" w:styleId="CommentSubject">
    <w:name w:val="annotation subject"/>
    <w:basedOn w:val="CommentText"/>
    <w:next w:val="CommentText"/>
    <w:link w:val="CommentSubjectChar"/>
    <w:uiPriority w:val="99"/>
    <w:semiHidden/>
    <w:unhideWhenUsed/>
    <w:rsid w:val="004578F9"/>
    <w:rPr>
      <w:b/>
      <w:bCs/>
      <w:sz w:val="20"/>
      <w:szCs w:val="20"/>
    </w:rPr>
  </w:style>
  <w:style w:type="character" w:customStyle="1" w:styleId="CommentSubjectChar">
    <w:name w:val="Comment Subject Char"/>
    <w:basedOn w:val="CommentTextChar"/>
    <w:link w:val="CommentSubject"/>
    <w:uiPriority w:val="99"/>
    <w:semiHidden/>
    <w:rsid w:val="004578F9"/>
    <w:rPr>
      <w:b/>
      <w:bCs/>
      <w:noProof/>
      <w:sz w:val="20"/>
      <w:szCs w:val="20"/>
    </w:rPr>
  </w:style>
  <w:style w:type="character" w:styleId="Hyperlink">
    <w:name w:val="Hyperlink"/>
    <w:basedOn w:val="DefaultParagraphFont"/>
    <w:uiPriority w:val="99"/>
    <w:unhideWhenUsed/>
    <w:rsid w:val="00984F43"/>
    <w:rPr>
      <w:color w:val="0000FF" w:themeColor="hyperlink"/>
      <w:u w:val="single"/>
    </w:rPr>
  </w:style>
  <w:style w:type="paragraph" w:styleId="NormalWeb">
    <w:name w:val="Normal (Web)"/>
    <w:basedOn w:val="Normal"/>
    <w:uiPriority w:val="99"/>
    <w:semiHidden/>
    <w:unhideWhenUsed/>
    <w:rsid w:val="00CC3E26"/>
    <w:pPr>
      <w:spacing w:before="100" w:beforeAutospacing="1" w:after="100" w:afterAutospacing="1" w:line="240" w:lineRule="auto"/>
    </w:pPr>
    <w:rPr>
      <w:rFonts w:ascii="Times" w:hAnsi="Times" w:cs="Times New Roman"/>
      <w:noProof w:val="0"/>
      <w:sz w:val="20"/>
      <w:szCs w:val="20"/>
    </w:rPr>
  </w:style>
  <w:style w:type="character" w:customStyle="1" w:styleId="apple-tab-span">
    <w:name w:val="apple-tab-span"/>
    <w:basedOn w:val="DefaultParagraphFont"/>
    <w:rsid w:val="00CC3E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231786">
      <w:bodyDiv w:val="1"/>
      <w:marLeft w:val="0"/>
      <w:marRight w:val="0"/>
      <w:marTop w:val="0"/>
      <w:marBottom w:val="0"/>
      <w:divBdr>
        <w:top w:val="none" w:sz="0" w:space="0" w:color="auto"/>
        <w:left w:val="none" w:sz="0" w:space="0" w:color="auto"/>
        <w:bottom w:val="none" w:sz="0" w:space="0" w:color="auto"/>
        <w:right w:val="none" w:sz="0" w:space="0" w:color="auto"/>
      </w:divBdr>
    </w:div>
    <w:div w:id="466969316">
      <w:bodyDiv w:val="1"/>
      <w:marLeft w:val="0"/>
      <w:marRight w:val="0"/>
      <w:marTop w:val="0"/>
      <w:marBottom w:val="0"/>
      <w:divBdr>
        <w:top w:val="none" w:sz="0" w:space="0" w:color="auto"/>
        <w:left w:val="none" w:sz="0" w:space="0" w:color="auto"/>
        <w:bottom w:val="none" w:sz="0" w:space="0" w:color="auto"/>
        <w:right w:val="none" w:sz="0" w:space="0" w:color="auto"/>
      </w:divBdr>
    </w:div>
    <w:div w:id="502669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www.sciencedirect.com/science/article/pii/S0022103113001947" TargetMode="External"/></Relationships>
</file>

<file path=word/_rels/document.xml.rels><?xml version="1.0" encoding="UTF-8" standalone="yes"?>
<Relationships xmlns="http://schemas.openxmlformats.org/package/2006/relationships"><Relationship Id="rId20" Type="http://schemas.openxmlformats.org/officeDocument/2006/relationships/oleObject" Target="embeddings/oleObject7.bin"/><Relationship Id="rId21" Type="http://schemas.openxmlformats.org/officeDocument/2006/relationships/image" Target="media/image8.wmf"/><Relationship Id="rId22" Type="http://schemas.openxmlformats.org/officeDocument/2006/relationships/oleObject" Target="embeddings/oleObject8.bin"/><Relationship Id="rId23" Type="http://schemas.openxmlformats.org/officeDocument/2006/relationships/image" Target="media/image9.wmf"/><Relationship Id="rId24" Type="http://schemas.openxmlformats.org/officeDocument/2006/relationships/oleObject" Target="embeddings/oleObject9.bin"/><Relationship Id="rId25" Type="http://schemas.openxmlformats.org/officeDocument/2006/relationships/image" Target="media/image10.wmf"/><Relationship Id="rId26" Type="http://schemas.openxmlformats.org/officeDocument/2006/relationships/oleObject" Target="embeddings/oleObject10.bin"/><Relationship Id="rId27" Type="http://schemas.openxmlformats.org/officeDocument/2006/relationships/image" Target="media/image11.wmf"/><Relationship Id="rId28" Type="http://schemas.openxmlformats.org/officeDocument/2006/relationships/oleObject" Target="embeddings/oleObject11.bin"/><Relationship Id="rId29" Type="http://schemas.openxmlformats.org/officeDocument/2006/relationships/image" Target="media/image12.wmf"/><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30" Type="http://schemas.openxmlformats.org/officeDocument/2006/relationships/oleObject" Target="embeddings/oleObject12.bin"/><Relationship Id="rId31" Type="http://schemas.openxmlformats.org/officeDocument/2006/relationships/image" Target="media/image13.wmf"/><Relationship Id="rId32" Type="http://schemas.openxmlformats.org/officeDocument/2006/relationships/oleObject" Target="embeddings/oleObject13.bin"/><Relationship Id="rId9" Type="http://schemas.openxmlformats.org/officeDocument/2006/relationships/image" Target="media/image2.wmf"/><Relationship Id="rId6" Type="http://schemas.openxmlformats.org/officeDocument/2006/relationships/hyperlink" Target="http://elexicon.wustl.edu/" TargetMode="External"/><Relationship Id="rId7" Type="http://schemas.openxmlformats.org/officeDocument/2006/relationships/image" Target="media/image1.wmf"/><Relationship Id="rId8" Type="http://schemas.openxmlformats.org/officeDocument/2006/relationships/oleObject" Target="embeddings/oleObject1.bin"/><Relationship Id="rId33" Type="http://schemas.openxmlformats.org/officeDocument/2006/relationships/image" Target="media/image14.wmf"/><Relationship Id="rId34" Type="http://schemas.openxmlformats.org/officeDocument/2006/relationships/oleObject" Target="embeddings/oleObject14.bin"/><Relationship Id="rId35" Type="http://schemas.openxmlformats.org/officeDocument/2006/relationships/image" Target="media/image15.wmf"/><Relationship Id="rId36" Type="http://schemas.openxmlformats.org/officeDocument/2006/relationships/oleObject" Target="embeddings/oleObject15.bin"/><Relationship Id="rId10" Type="http://schemas.openxmlformats.org/officeDocument/2006/relationships/oleObject" Target="embeddings/oleObject2.bin"/><Relationship Id="rId11" Type="http://schemas.openxmlformats.org/officeDocument/2006/relationships/image" Target="media/image3.wmf"/><Relationship Id="rId12" Type="http://schemas.openxmlformats.org/officeDocument/2006/relationships/oleObject" Target="embeddings/oleObject3.bin"/><Relationship Id="rId13" Type="http://schemas.openxmlformats.org/officeDocument/2006/relationships/image" Target="media/image4.wmf"/><Relationship Id="rId14" Type="http://schemas.openxmlformats.org/officeDocument/2006/relationships/oleObject" Target="embeddings/oleObject4.bin"/><Relationship Id="rId15" Type="http://schemas.openxmlformats.org/officeDocument/2006/relationships/image" Target="media/image5.wmf"/><Relationship Id="rId16" Type="http://schemas.openxmlformats.org/officeDocument/2006/relationships/oleObject" Target="embeddings/oleObject5.bin"/><Relationship Id="rId17" Type="http://schemas.openxmlformats.org/officeDocument/2006/relationships/image" Target="media/image6.wmf"/><Relationship Id="rId18" Type="http://schemas.openxmlformats.org/officeDocument/2006/relationships/oleObject" Target="embeddings/oleObject6.bin"/><Relationship Id="rId19" Type="http://schemas.openxmlformats.org/officeDocument/2006/relationships/image" Target="media/image7.wmf"/><Relationship Id="rId37" Type="http://schemas.openxmlformats.org/officeDocument/2006/relationships/image" Target="media/image16.wmf"/><Relationship Id="rId38" Type="http://schemas.openxmlformats.org/officeDocument/2006/relationships/oleObject" Target="embeddings/oleObject16.bin"/><Relationship Id="rId39" Type="http://schemas.openxmlformats.org/officeDocument/2006/relationships/image" Target="media/image17.png"/><Relationship Id="rId40" Type="http://schemas.openxmlformats.org/officeDocument/2006/relationships/image" Target="media/image18.png"/><Relationship Id="rId41" Type="http://schemas.openxmlformats.org/officeDocument/2006/relationships/image" Target="media/image19.png"/><Relationship Id="rId42" Type="http://schemas.openxmlformats.org/officeDocument/2006/relationships/image" Target="media/image20.jpg"/><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13</Pages>
  <Words>4254</Words>
  <Characters>24252</Characters>
  <Application>Microsoft Macintosh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28450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Niall Bolger</dc:creator>
  <cp:lastModifiedBy>Maya Rossignac-Milon</cp:lastModifiedBy>
  <cp:revision>9</cp:revision>
  <dcterms:created xsi:type="dcterms:W3CDTF">2017-03-03T03:16:00Z</dcterms:created>
  <dcterms:modified xsi:type="dcterms:W3CDTF">2017-03-03T04:03:00Z</dcterms:modified>
</cp:coreProperties>
</file>